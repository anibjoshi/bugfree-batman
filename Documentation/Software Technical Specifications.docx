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81" w:rsidRPr="00033F47" w:rsidRDefault="00033F47" w:rsidP="00033F47">
      <w:pPr>
        <w:jc w:val="center"/>
        <w:rPr>
          <w:rFonts w:ascii="Arial" w:hAnsi="Arial" w:cs="Arial"/>
          <w:sz w:val="48"/>
          <w:szCs w:val="48"/>
        </w:rPr>
      </w:pPr>
      <w:r w:rsidRPr="00033F47">
        <w:rPr>
          <w:rFonts w:ascii="Arial" w:hAnsi="Arial" w:cs="Arial"/>
          <w:sz w:val="48"/>
          <w:szCs w:val="48"/>
        </w:rPr>
        <w:t>Vet Software</w:t>
      </w:r>
    </w:p>
    <w:p w:rsidR="00033F47" w:rsidRPr="00033F47" w:rsidRDefault="00033F47" w:rsidP="00033F47">
      <w:pPr>
        <w:jc w:val="center"/>
        <w:rPr>
          <w:rFonts w:ascii="Arial" w:hAnsi="Arial" w:cs="Arial"/>
          <w:sz w:val="36"/>
          <w:szCs w:val="36"/>
        </w:rPr>
      </w:pPr>
      <w:r w:rsidRPr="00033F47">
        <w:rPr>
          <w:rFonts w:ascii="Arial" w:hAnsi="Arial" w:cs="Arial"/>
          <w:sz w:val="36"/>
          <w:szCs w:val="36"/>
        </w:rPr>
        <w:t>Hardware and Software specifications</w:t>
      </w:r>
    </w:p>
    <w:p w:rsidR="00033F47" w:rsidRPr="00033F47" w:rsidRDefault="00033F47" w:rsidP="00033F47">
      <w:pPr>
        <w:rPr>
          <w:rFonts w:ascii="Arial" w:hAnsi="Arial" w:cs="Arial"/>
          <w:sz w:val="36"/>
          <w:szCs w:val="36"/>
        </w:rPr>
      </w:pPr>
    </w:p>
    <w:p w:rsidR="00033F47" w:rsidRPr="00033F47" w:rsidRDefault="00033F47" w:rsidP="00363843">
      <w:pPr>
        <w:pStyle w:val="ListParagraph"/>
        <w:numPr>
          <w:ilvl w:val="0"/>
          <w:numId w:val="2"/>
        </w:numPr>
        <w:tabs>
          <w:tab w:val="left" w:pos="810"/>
        </w:tabs>
        <w:ind w:left="360"/>
        <w:rPr>
          <w:rFonts w:ascii="Arial" w:hAnsi="Arial" w:cs="Arial"/>
          <w:b/>
          <w:sz w:val="28"/>
          <w:szCs w:val="28"/>
        </w:rPr>
      </w:pPr>
      <w:r w:rsidRPr="00033F47">
        <w:rPr>
          <w:rFonts w:ascii="Arial" w:hAnsi="Arial" w:cs="Arial"/>
          <w:b/>
          <w:sz w:val="28"/>
          <w:szCs w:val="28"/>
        </w:rPr>
        <w:t>Introduction:</w:t>
      </w:r>
    </w:p>
    <w:p w:rsidR="00033F47" w:rsidRPr="00033F47" w:rsidRDefault="00033F47" w:rsidP="00363843">
      <w:pPr>
        <w:ind w:left="630"/>
        <w:rPr>
          <w:rFonts w:ascii="Arial" w:hAnsi="Arial" w:cs="Arial"/>
          <w:sz w:val="24"/>
          <w:szCs w:val="24"/>
        </w:rPr>
      </w:pPr>
      <w:r w:rsidRPr="00033F47">
        <w:rPr>
          <w:rFonts w:ascii="Arial" w:hAnsi="Arial" w:cs="Arial"/>
          <w:sz w:val="24"/>
          <w:szCs w:val="24"/>
        </w:rPr>
        <w:t>The vet software will be a complete end to end solution for all the needs of veterinary doctors. It will consist of the following modules:</w:t>
      </w:r>
    </w:p>
    <w:p w:rsidR="00033F47" w:rsidRPr="00363843" w:rsidRDefault="00033F47" w:rsidP="00363843">
      <w:pPr>
        <w:pStyle w:val="ListParagraph"/>
        <w:numPr>
          <w:ilvl w:val="0"/>
          <w:numId w:val="9"/>
        </w:numPr>
        <w:ind w:left="990"/>
        <w:rPr>
          <w:rFonts w:ascii="Arial" w:hAnsi="Arial" w:cs="Arial"/>
          <w:sz w:val="24"/>
          <w:szCs w:val="24"/>
        </w:rPr>
      </w:pPr>
    </w:p>
    <w:p w:rsidR="00033F47" w:rsidRPr="00033F47" w:rsidRDefault="00033F47" w:rsidP="00033F47">
      <w:pPr>
        <w:ind w:left="1440"/>
        <w:rPr>
          <w:rFonts w:ascii="Arial" w:hAnsi="Arial" w:cs="Arial"/>
          <w:sz w:val="24"/>
          <w:szCs w:val="24"/>
        </w:rPr>
      </w:pPr>
    </w:p>
    <w:p w:rsidR="00033F47" w:rsidRPr="00033F47" w:rsidRDefault="00033F47" w:rsidP="00363843">
      <w:pPr>
        <w:ind w:left="630"/>
        <w:rPr>
          <w:rFonts w:ascii="Arial" w:hAnsi="Arial" w:cs="Arial"/>
          <w:sz w:val="24"/>
          <w:szCs w:val="24"/>
        </w:rPr>
      </w:pPr>
      <w:r w:rsidRPr="00033F47">
        <w:rPr>
          <w:rFonts w:ascii="Arial" w:hAnsi="Arial" w:cs="Arial"/>
          <w:sz w:val="24"/>
          <w:szCs w:val="24"/>
        </w:rPr>
        <w:t>These modules will be more described in the functional specification document.</w:t>
      </w:r>
    </w:p>
    <w:p w:rsidR="00033F47" w:rsidRPr="00033F47" w:rsidRDefault="00033F47" w:rsidP="00363843">
      <w:pPr>
        <w:ind w:left="630"/>
        <w:rPr>
          <w:rFonts w:ascii="Arial" w:hAnsi="Arial" w:cs="Arial"/>
          <w:sz w:val="24"/>
          <w:szCs w:val="24"/>
        </w:rPr>
      </w:pPr>
      <w:r w:rsidRPr="00033F47">
        <w:rPr>
          <w:rFonts w:ascii="Arial" w:hAnsi="Arial" w:cs="Arial"/>
          <w:sz w:val="24"/>
          <w:szCs w:val="24"/>
        </w:rPr>
        <w:t>The main theme of the project will be portability and ease of access.</w:t>
      </w:r>
    </w:p>
    <w:p w:rsidR="00033F47" w:rsidRPr="00363843" w:rsidRDefault="00033F47" w:rsidP="00363843">
      <w:pPr>
        <w:pStyle w:val="ListParagraph"/>
        <w:numPr>
          <w:ilvl w:val="0"/>
          <w:numId w:val="2"/>
        </w:numPr>
        <w:tabs>
          <w:tab w:val="left" w:pos="360"/>
        </w:tabs>
        <w:ind w:left="270"/>
        <w:rPr>
          <w:rFonts w:ascii="Arial" w:hAnsi="Arial" w:cs="Arial"/>
          <w:sz w:val="24"/>
          <w:szCs w:val="24"/>
        </w:rPr>
      </w:pPr>
      <w:r w:rsidRPr="00033F47">
        <w:rPr>
          <w:rFonts w:ascii="Arial" w:hAnsi="Arial" w:cs="Arial"/>
          <w:b/>
          <w:sz w:val="28"/>
          <w:szCs w:val="28"/>
        </w:rPr>
        <w:t>Technology:</w:t>
      </w:r>
    </w:p>
    <w:p w:rsidR="00363843" w:rsidRDefault="00363843" w:rsidP="00363843">
      <w:pPr>
        <w:pStyle w:val="ListParagraph"/>
        <w:ind w:left="2160"/>
        <w:rPr>
          <w:rFonts w:ascii="Arial" w:hAnsi="Arial" w:cs="Arial"/>
          <w:sz w:val="24"/>
          <w:szCs w:val="24"/>
        </w:rPr>
      </w:pPr>
    </w:p>
    <w:p w:rsidR="00363843" w:rsidRPr="004E3214" w:rsidRDefault="00363843" w:rsidP="00953C59">
      <w:pPr>
        <w:pStyle w:val="ListParagraph"/>
        <w:numPr>
          <w:ilvl w:val="0"/>
          <w:numId w:val="8"/>
        </w:numPr>
        <w:tabs>
          <w:tab w:val="left" w:pos="810"/>
        </w:tabs>
        <w:ind w:left="900"/>
        <w:rPr>
          <w:rFonts w:ascii="Arial" w:hAnsi="Arial" w:cs="Arial"/>
          <w:sz w:val="40"/>
          <w:szCs w:val="40"/>
        </w:rPr>
      </w:pPr>
      <w:r w:rsidRPr="004E3214">
        <w:rPr>
          <w:rFonts w:ascii="Arial" w:hAnsi="Arial" w:cs="Arial"/>
          <w:sz w:val="40"/>
          <w:szCs w:val="40"/>
        </w:rPr>
        <w:t>Database:</w:t>
      </w:r>
    </w:p>
    <w:p w:rsidR="00363843" w:rsidRDefault="00363843" w:rsidP="00363843">
      <w:pPr>
        <w:pStyle w:val="ListParagraph"/>
        <w:ind w:left="900"/>
        <w:rPr>
          <w:rFonts w:ascii="Arial" w:hAnsi="Arial" w:cs="Arial"/>
          <w:sz w:val="24"/>
          <w:szCs w:val="24"/>
        </w:rPr>
      </w:pPr>
    </w:p>
    <w:p w:rsidR="00363843" w:rsidRPr="00B27207" w:rsidRDefault="00363843" w:rsidP="00363843">
      <w:pPr>
        <w:pStyle w:val="ListParagraph"/>
        <w:ind w:left="900"/>
        <w:rPr>
          <w:rFonts w:ascii="Arial" w:hAnsi="Arial" w:cs="Arial"/>
          <w:sz w:val="32"/>
          <w:szCs w:val="32"/>
        </w:rPr>
      </w:pPr>
      <w:r w:rsidRPr="00B27207">
        <w:rPr>
          <w:rFonts w:ascii="Arial" w:hAnsi="Arial" w:cs="Arial"/>
          <w:sz w:val="32"/>
          <w:szCs w:val="32"/>
        </w:rPr>
        <w:t>Database: Mongo DB (2.6)</w:t>
      </w:r>
    </w:p>
    <w:p w:rsidR="005A5325" w:rsidRDefault="005A5325"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8"/>
          <w:szCs w:val="28"/>
        </w:rPr>
      </w:pPr>
      <w:r w:rsidRPr="005A5325">
        <w:rPr>
          <w:rFonts w:ascii="Arial" w:hAnsi="Arial" w:cs="Arial"/>
          <w:sz w:val="28"/>
          <w:szCs w:val="28"/>
        </w:rPr>
        <w:t>Administration:</w:t>
      </w:r>
    </w:p>
    <w:p w:rsidR="005A5325" w:rsidRPr="005A5325" w:rsidRDefault="005A5325" w:rsidP="00363843">
      <w:pPr>
        <w:pStyle w:val="ListParagraph"/>
        <w:ind w:left="900"/>
        <w:rPr>
          <w:rFonts w:ascii="Arial" w:hAnsi="Arial" w:cs="Arial"/>
          <w:sz w:val="28"/>
          <w:szCs w:val="28"/>
        </w:rPr>
      </w:pPr>
    </w:p>
    <w:p w:rsidR="00363843" w:rsidRDefault="00587C86" w:rsidP="00587C86">
      <w:pPr>
        <w:pStyle w:val="ListParagraph"/>
        <w:ind w:left="900"/>
        <w:rPr>
          <w:rFonts w:ascii="Arial" w:hAnsi="Arial" w:cs="Arial"/>
          <w:sz w:val="24"/>
          <w:szCs w:val="24"/>
        </w:rPr>
      </w:pPr>
      <w:r>
        <w:rPr>
          <w:rFonts w:ascii="Arial" w:hAnsi="Arial" w:cs="Arial"/>
          <w:sz w:val="24"/>
          <w:szCs w:val="24"/>
        </w:rPr>
        <w:t>Administration of Mongo DB contains the following aspects:</w:t>
      </w:r>
    </w:p>
    <w:p w:rsidR="005A5325" w:rsidRDefault="005A5325" w:rsidP="00587C86">
      <w:pPr>
        <w:pStyle w:val="ListParagraph"/>
        <w:ind w:left="900"/>
        <w:rPr>
          <w:rFonts w:ascii="Arial" w:hAnsi="Arial" w:cs="Arial"/>
          <w:sz w:val="24"/>
          <w:szCs w:val="24"/>
        </w:rPr>
      </w:pPr>
    </w:p>
    <w:p w:rsidR="00587C86" w:rsidRDefault="00587C86" w:rsidP="00587C86">
      <w:pPr>
        <w:pStyle w:val="ListParagraph"/>
        <w:numPr>
          <w:ilvl w:val="0"/>
          <w:numId w:val="11"/>
        </w:numPr>
        <w:rPr>
          <w:rFonts w:ascii="Arial" w:hAnsi="Arial" w:cs="Arial"/>
          <w:sz w:val="24"/>
          <w:szCs w:val="24"/>
        </w:rPr>
      </w:pPr>
      <w:proofErr w:type="gramStart"/>
      <w:r w:rsidRPr="009A5D00">
        <w:rPr>
          <w:rFonts w:ascii="Arial" w:hAnsi="Arial" w:cs="Arial"/>
          <w:b/>
          <w:sz w:val="24"/>
          <w:szCs w:val="24"/>
        </w:rPr>
        <w:t>Backup :</w:t>
      </w:r>
      <w:proofErr w:type="gramEnd"/>
      <w:r>
        <w:rPr>
          <w:rFonts w:ascii="Arial" w:hAnsi="Arial" w:cs="Arial"/>
          <w:sz w:val="24"/>
          <w:szCs w:val="24"/>
        </w:rPr>
        <w:t xml:space="preserve"> For initial installation, use Mongo Management Service for backup of the database across the application.</w:t>
      </w:r>
    </w:p>
    <w:p w:rsidR="009A5D00" w:rsidRDefault="009A5D00" w:rsidP="009A5D00">
      <w:pPr>
        <w:pStyle w:val="ListParagraph"/>
        <w:ind w:left="1260"/>
        <w:rPr>
          <w:rFonts w:ascii="Arial" w:hAnsi="Arial" w:cs="Arial"/>
          <w:sz w:val="24"/>
          <w:szCs w:val="24"/>
        </w:rPr>
      </w:pPr>
    </w:p>
    <w:p w:rsidR="009A5D00" w:rsidRPr="009A5D00" w:rsidRDefault="00587C86" w:rsidP="009A5D00">
      <w:pPr>
        <w:pStyle w:val="ListParagraph"/>
        <w:numPr>
          <w:ilvl w:val="0"/>
          <w:numId w:val="11"/>
        </w:numPr>
        <w:rPr>
          <w:rFonts w:ascii="Arial" w:hAnsi="Arial" w:cs="Arial"/>
          <w:sz w:val="24"/>
          <w:szCs w:val="24"/>
        </w:rPr>
      </w:pPr>
      <w:r w:rsidRPr="009A5D00">
        <w:rPr>
          <w:rFonts w:ascii="Arial" w:hAnsi="Arial" w:cs="Arial"/>
          <w:b/>
          <w:sz w:val="24"/>
          <w:szCs w:val="24"/>
        </w:rPr>
        <w:t>Monitoring:</w:t>
      </w:r>
      <w:r>
        <w:rPr>
          <w:rFonts w:ascii="Arial" w:hAnsi="Arial" w:cs="Arial"/>
          <w:sz w:val="24"/>
          <w:szCs w:val="24"/>
        </w:rPr>
        <w:t xml:space="preserve"> Similarly for monitoring, use Mongo Management Service for monitoring</w:t>
      </w:r>
      <w:r w:rsidR="009A5D00">
        <w:rPr>
          <w:rFonts w:ascii="Arial" w:hAnsi="Arial" w:cs="Arial"/>
          <w:sz w:val="24"/>
          <w:szCs w:val="24"/>
        </w:rPr>
        <w:t>.</w:t>
      </w:r>
    </w:p>
    <w:p w:rsidR="009A5D00" w:rsidRDefault="009A5D00" w:rsidP="009A5D00">
      <w:pPr>
        <w:pStyle w:val="ListParagraph"/>
        <w:ind w:left="1260"/>
        <w:rPr>
          <w:rFonts w:ascii="Arial" w:hAnsi="Arial" w:cs="Arial"/>
          <w:sz w:val="24"/>
          <w:szCs w:val="24"/>
        </w:rPr>
      </w:pPr>
    </w:p>
    <w:p w:rsidR="00587C86" w:rsidRDefault="00587C86" w:rsidP="00587C86">
      <w:pPr>
        <w:pStyle w:val="ListParagraph"/>
        <w:numPr>
          <w:ilvl w:val="0"/>
          <w:numId w:val="11"/>
        </w:numPr>
        <w:rPr>
          <w:rFonts w:ascii="Arial" w:hAnsi="Arial" w:cs="Arial"/>
          <w:b/>
          <w:sz w:val="24"/>
          <w:szCs w:val="24"/>
        </w:rPr>
      </w:pPr>
      <w:r>
        <w:rPr>
          <w:rFonts w:ascii="Arial" w:hAnsi="Arial" w:cs="Arial"/>
          <w:sz w:val="24"/>
          <w:szCs w:val="24"/>
        </w:rPr>
        <w:t xml:space="preserve"> </w:t>
      </w:r>
      <w:r w:rsidR="00C35C0C" w:rsidRPr="009A5D00">
        <w:rPr>
          <w:rFonts w:ascii="Arial" w:hAnsi="Arial" w:cs="Arial"/>
          <w:b/>
          <w:sz w:val="24"/>
          <w:szCs w:val="24"/>
        </w:rPr>
        <w:t>Run time database configuration :</w:t>
      </w:r>
    </w:p>
    <w:p w:rsidR="00953C59" w:rsidRPr="00B27207" w:rsidRDefault="00953C59" w:rsidP="00B27207">
      <w:pPr>
        <w:pStyle w:val="ListParagraph"/>
        <w:ind w:left="1260"/>
        <w:rPr>
          <w:rFonts w:ascii="Arial" w:hAnsi="Arial" w:cs="Arial"/>
          <w:sz w:val="24"/>
          <w:szCs w:val="24"/>
        </w:rPr>
      </w:pPr>
      <w:r>
        <w:rPr>
          <w:rFonts w:ascii="Arial" w:hAnsi="Arial" w:cs="Arial"/>
          <w:sz w:val="24"/>
          <w:szCs w:val="24"/>
        </w:rPr>
        <w:t>The runtime configuration of the database is necessary to determine the way in which the database will run in production. The following configuration parameters need to be set properly. This list is not exhaustive and will grow in the future.</w:t>
      </w:r>
    </w:p>
    <w:p w:rsidR="00953C59" w:rsidRDefault="00953C59" w:rsidP="00953C59">
      <w:pPr>
        <w:ind w:left="1260"/>
        <w:rPr>
          <w:rFonts w:ascii="Arial" w:hAnsi="Arial" w:cs="Arial"/>
          <w:sz w:val="24"/>
          <w:szCs w:val="24"/>
        </w:rPr>
      </w:pPr>
      <w:r>
        <w:rPr>
          <w:rFonts w:ascii="Arial" w:hAnsi="Arial" w:cs="Arial"/>
          <w:sz w:val="24"/>
          <w:szCs w:val="24"/>
        </w:rPr>
        <w:lastRenderedPageBreak/>
        <w:t>List of configurations:</w:t>
      </w:r>
    </w:p>
    <w:p w:rsidR="00953C59" w:rsidRPr="00DA2E84"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Fork = true</w:t>
      </w:r>
    </w:p>
    <w:p w:rsidR="00953C59" w:rsidRDefault="00953C59" w:rsidP="00953C59">
      <w:pPr>
        <w:pStyle w:val="ListParagraph"/>
        <w:ind w:left="2160"/>
        <w:rPr>
          <w:rFonts w:ascii="Arial" w:hAnsi="Arial" w:cs="Arial"/>
          <w:sz w:val="24"/>
          <w:szCs w:val="24"/>
        </w:rPr>
      </w:pPr>
      <w:proofErr w:type="gramStart"/>
      <w:r w:rsidRPr="00DA2E84">
        <w:rPr>
          <w:rFonts w:ascii="Arial" w:hAnsi="Arial" w:cs="Arial"/>
          <w:sz w:val="24"/>
          <w:szCs w:val="24"/>
        </w:rPr>
        <w:t>fork</w:t>
      </w:r>
      <w:proofErr w:type="gramEnd"/>
      <w:r w:rsidRPr="00DA2E84">
        <w:rPr>
          <w:rFonts w:ascii="Arial" w:hAnsi="Arial" w:cs="Arial"/>
          <w:sz w:val="24"/>
          <w:szCs w:val="24"/>
        </w:rPr>
        <w:t xml:space="preserve"> is true, which enables a daemon mode for </w:t>
      </w:r>
      <w:proofErr w:type="spellStart"/>
      <w:r w:rsidRPr="00DA2E84">
        <w:rPr>
          <w:rFonts w:ascii="Arial" w:hAnsi="Arial" w:cs="Arial"/>
          <w:sz w:val="24"/>
          <w:szCs w:val="24"/>
        </w:rPr>
        <w:t>mongod</w:t>
      </w:r>
      <w:proofErr w:type="spellEnd"/>
      <w:r w:rsidRPr="00DA2E84">
        <w:rPr>
          <w:rFonts w:ascii="Arial" w:hAnsi="Arial" w:cs="Arial"/>
          <w:sz w:val="24"/>
          <w:szCs w:val="24"/>
        </w:rPr>
        <w:t xml:space="preserve">, which detaches (i.e. “forks”) the </w:t>
      </w:r>
      <w:proofErr w:type="spellStart"/>
      <w:r w:rsidRPr="00DA2E84">
        <w:rPr>
          <w:rFonts w:ascii="Arial" w:hAnsi="Arial" w:cs="Arial"/>
          <w:sz w:val="24"/>
          <w:szCs w:val="24"/>
        </w:rPr>
        <w:t>MongoDB</w:t>
      </w:r>
      <w:proofErr w:type="spellEnd"/>
      <w:r w:rsidRPr="00DA2E84">
        <w:rPr>
          <w:rFonts w:ascii="Arial" w:hAnsi="Arial" w:cs="Arial"/>
          <w:sz w:val="24"/>
          <w:szCs w:val="24"/>
        </w:rPr>
        <w:t xml:space="preserve"> from the current session and allows you to run the database as a conventional server.</w:t>
      </w:r>
    </w:p>
    <w:p w:rsidR="00953C59" w:rsidRDefault="00953C59" w:rsidP="00953C59">
      <w:pPr>
        <w:pStyle w:val="ListParagraph"/>
        <w:ind w:left="2160"/>
        <w:rPr>
          <w:rFonts w:ascii="Arial" w:hAnsi="Arial" w:cs="Arial"/>
          <w:sz w:val="24"/>
          <w:szCs w:val="24"/>
        </w:rPr>
      </w:pPr>
    </w:p>
    <w:p w:rsidR="00953C59" w:rsidRDefault="00953C59" w:rsidP="00953C59">
      <w:pPr>
        <w:pStyle w:val="ListParagraph"/>
        <w:ind w:left="2160"/>
        <w:rPr>
          <w:rFonts w:ascii="Arial" w:hAnsi="Arial" w:cs="Arial"/>
          <w:sz w:val="24"/>
          <w:szCs w:val="24"/>
        </w:rPr>
      </w:pPr>
    </w:p>
    <w:p w:rsidR="00953C59" w:rsidRPr="00DA2E84" w:rsidRDefault="00953C59" w:rsidP="00953C59">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Bind_ip</w:t>
      </w:r>
      <w:proofErr w:type="spellEnd"/>
      <w:r w:rsidRPr="00DA2E84">
        <w:rPr>
          <w:rFonts w:ascii="Arial" w:hAnsi="Arial" w:cs="Arial"/>
          <w:b/>
          <w:sz w:val="24"/>
          <w:szCs w:val="24"/>
        </w:rPr>
        <w:t xml:space="preserve"> = 127.0.0.1</w:t>
      </w:r>
    </w:p>
    <w:p w:rsidR="00953C59" w:rsidRDefault="00953C59" w:rsidP="00953C59">
      <w:pPr>
        <w:pStyle w:val="ListParagraph"/>
        <w:ind w:left="2160"/>
        <w:rPr>
          <w:rFonts w:ascii="Arial" w:hAnsi="Arial" w:cs="Arial"/>
          <w:sz w:val="24"/>
          <w:szCs w:val="24"/>
        </w:rPr>
      </w:pPr>
      <w:proofErr w:type="spellStart"/>
      <w:proofErr w:type="gramStart"/>
      <w:r w:rsidRPr="00DA2E84">
        <w:rPr>
          <w:rFonts w:ascii="Arial" w:hAnsi="Arial" w:cs="Arial"/>
          <w:sz w:val="24"/>
          <w:szCs w:val="24"/>
        </w:rPr>
        <w:t>bindIp</w:t>
      </w:r>
      <w:proofErr w:type="spellEnd"/>
      <w:proofErr w:type="gramEnd"/>
      <w:r w:rsidRPr="00DA2E84">
        <w:rPr>
          <w:rFonts w:ascii="Arial" w:hAnsi="Arial" w:cs="Arial"/>
          <w:sz w:val="24"/>
          <w:szCs w:val="24"/>
        </w:rPr>
        <w:t xml:space="preserve"> is 127.0.0.1, which forces the server to only listen for requests on the localhost IP. Only bind to secure interfaces that the application-level systems can access with access control provided by system network filtering (i.e. “firewall”).</w:t>
      </w:r>
    </w:p>
    <w:p w:rsidR="00953C59" w:rsidRDefault="00953C59" w:rsidP="00953C59">
      <w:pPr>
        <w:pStyle w:val="ListParagraph"/>
        <w:ind w:left="2160"/>
        <w:rPr>
          <w:rFonts w:ascii="Arial" w:hAnsi="Arial" w:cs="Arial"/>
          <w:sz w:val="24"/>
          <w:szCs w:val="24"/>
        </w:rPr>
      </w:pPr>
    </w:p>
    <w:p w:rsidR="00953C59" w:rsidRPr="00DA2E84"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Port = 27017</w:t>
      </w:r>
    </w:p>
    <w:p w:rsidR="00953C59" w:rsidRDefault="00953C59" w:rsidP="00953C59">
      <w:pPr>
        <w:pStyle w:val="ListParagraph"/>
        <w:ind w:left="2160"/>
        <w:rPr>
          <w:rFonts w:ascii="Arial" w:hAnsi="Arial" w:cs="Arial"/>
          <w:sz w:val="24"/>
          <w:szCs w:val="24"/>
        </w:rPr>
      </w:pPr>
      <w:proofErr w:type="gramStart"/>
      <w:r w:rsidRPr="00DA2E84">
        <w:rPr>
          <w:rFonts w:ascii="Arial" w:hAnsi="Arial" w:cs="Arial"/>
          <w:sz w:val="24"/>
          <w:szCs w:val="24"/>
        </w:rPr>
        <w:t>port</w:t>
      </w:r>
      <w:proofErr w:type="gramEnd"/>
      <w:r w:rsidRPr="00DA2E84">
        <w:rPr>
          <w:rFonts w:ascii="Arial" w:hAnsi="Arial" w:cs="Arial"/>
          <w:sz w:val="24"/>
          <w:szCs w:val="24"/>
        </w:rPr>
        <w:t xml:space="preserve"> is 27017, which is the default </w:t>
      </w:r>
      <w:proofErr w:type="spellStart"/>
      <w:r w:rsidRPr="00DA2E84">
        <w:rPr>
          <w:rFonts w:ascii="Arial" w:hAnsi="Arial" w:cs="Arial"/>
          <w:sz w:val="24"/>
          <w:szCs w:val="24"/>
        </w:rPr>
        <w:t>MongoDB</w:t>
      </w:r>
      <w:proofErr w:type="spellEnd"/>
      <w:r w:rsidRPr="00DA2E84">
        <w:rPr>
          <w:rFonts w:ascii="Arial" w:hAnsi="Arial" w:cs="Arial"/>
          <w:sz w:val="24"/>
          <w:szCs w:val="24"/>
        </w:rPr>
        <w:t xml:space="preserve"> port for database instances.</w:t>
      </w:r>
    </w:p>
    <w:p w:rsidR="00953C59" w:rsidRDefault="00953C59" w:rsidP="00953C59">
      <w:pPr>
        <w:pStyle w:val="ListParagraph"/>
        <w:ind w:left="2160"/>
        <w:rPr>
          <w:rFonts w:ascii="Arial" w:hAnsi="Arial" w:cs="Arial"/>
          <w:sz w:val="24"/>
          <w:szCs w:val="24"/>
        </w:rPr>
      </w:pPr>
    </w:p>
    <w:p w:rsidR="00953C59" w:rsidRPr="00DA2E84"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Quiet =</w:t>
      </w:r>
      <w:r>
        <w:rPr>
          <w:rFonts w:ascii="Arial" w:hAnsi="Arial" w:cs="Arial"/>
          <w:b/>
          <w:sz w:val="24"/>
          <w:szCs w:val="24"/>
        </w:rPr>
        <w:t>true</w:t>
      </w:r>
    </w:p>
    <w:p w:rsidR="00953C59" w:rsidRDefault="00953C59" w:rsidP="00953C59">
      <w:pPr>
        <w:pStyle w:val="ListParagraph"/>
        <w:ind w:left="2160"/>
        <w:rPr>
          <w:rFonts w:ascii="Arial" w:hAnsi="Arial" w:cs="Arial"/>
          <w:sz w:val="24"/>
          <w:szCs w:val="24"/>
        </w:rPr>
      </w:pPr>
      <w:proofErr w:type="gramStart"/>
      <w:r w:rsidRPr="00DA2E84">
        <w:rPr>
          <w:rFonts w:ascii="Arial" w:hAnsi="Arial" w:cs="Arial"/>
          <w:sz w:val="24"/>
          <w:szCs w:val="24"/>
        </w:rPr>
        <w:t>quiet</w:t>
      </w:r>
      <w:proofErr w:type="gramEnd"/>
      <w:r w:rsidRPr="00DA2E84">
        <w:rPr>
          <w:rFonts w:ascii="Arial" w:hAnsi="Arial" w:cs="Arial"/>
          <w:sz w:val="24"/>
          <w:szCs w:val="24"/>
        </w:rPr>
        <w:t xml:space="preserve"> is true. This disables all but the most critical entries in output/log file, and is not recommended for production systems. If you do set this option, you can use </w:t>
      </w:r>
      <w:proofErr w:type="spellStart"/>
      <w:r w:rsidRPr="00DA2E84">
        <w:rPr>
          <w:rFonts w:ascii="Arial" w:hAnsi="Arial" w:cs="Arial"/>
          <w:sz w:val="24"/>
          <w:szCs w:val="24"/>
        </w:rPr>
        <w:t>setParameter</w:t>
      </w:r>
      <w:proofErr w:type="spellEnd"/>
      <w:r w:rsidRPr="00DA2E84">
        <w:rPr>
          <w:rFonts w:ascii="Arial" w:hAnsi="Arial" w:cs="Arial"/>
          <w:sz w:val="24"/>
          <w:szCs w:val="24"/>
        </w:rPr>
        <w:t xml:space="preserve"> to modify this setting during run time.</w:t>
      </w:r>
    </w:p>
    <w:p w:rsidR="00953C59"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Dbpath</w:t>
      </w:r>
      <w:proofErr w:type="spellEnd"/>
      <w:r w:rsidRPr="00DA2E84">
        <w:rPr>
          <w:rFonts w:ascii="Arial" w:hAnsi="Arial" w:cs="Arial"/>
          <w:b/>
          <w:sz w:val="24"/>
          <w:szCs w:val="24"/>
        </w:rPr>
        <w:t xml:space="preserve"> = “Path to where the DB is installed”</w:t>
      </w:r>
    </w:p>
    <w:p w:rsidR="00953C59" w:rsidRPr="00DA2E84" w:rsidRDefault="00953C59" w:rsidP="00953C59">
      <w:pPr>
        <w:pStyle w:val="ListParagraph"/>
        <w:ind w:left="2160"/>
        <w:rPr>
          <w:rFonts w:ascii="Arial" w:hAnsi="Arial" w:cs="Arial"/>
          <w:b/>
          <w:sz w:val="24"/>
          <w:szCs w:val="24"/>
        </w:rPr>
      </w:pPr>
    </w:p>
    <w:p w:rsidR="00D62B40" w:rsidRPr="00D62B40" w:rsidRDefault="00953C59" w:rsidP="00D62B40">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Logpath</w:t>
      </w:r>
      <w:proofErr w:type="spellEnd"/>
      <w:r w:rsidRPr="00DA2E84">
        <w:rPr>
          <w:rFonts w:ascii="Arial" w:hAnsi="Arial" w:cs="Arial"/>
          <w:b/>
          <w:sz w:val="24"/>
          <w:szCs w:val="24"/>
        </w:rPr>
        <w:t xml:space="preserve"> =”Path to where the log file should be saved”</w:t>
      </w:r>
    </w:p>
    <w:p w:rsidR="00D62B40" w:rsidRPr="00D62B40" w:rsidRDefault="00D62B40" w:rsidP="00D62B40">
      <w:pPr>
        <w:pStyle w:val="ListParagraph"/>
        <w:ind w:left="2160"/>
        <w:rPr>
          <w:rFonts w:ascii="Arial" w:hAnsi="Arial" w:cs="Arial"/>
          <w:b/>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DA2E84">
        <w:rPr>
          <w:rFonts w:ascii="Arial" w:hAnsi="Arial" w:cs="Arial"/>
          <w:b/>
          <w:sz w:val="24"/>
          <w:szCs w:val="24"/>
        </w:rPr>
        <w:t>Logappend</w:t>
      </w:r>
      <w:proofErr w:type="spellEnd"/>
      <w:r w:rsidRPr="00DA2E84">
        <w:rPr>
          <w:rFonts w:ascii="Arial" w:hAnsi="Arial" w:cs="Arial"/>
          <w:b/>
          <w:sz w:val="24"/>
          <w:szCs w:val="24"/>
        </w:rPr>
        <w:t>=true</w:t>
      </w:r>
    </w:p>
    <w:p w:rsidR="00953C59" w:rsidRDefault="00953C59" w:rsidP="00953C59">
      <w:pPr>
        <w:pStyle w:val="ListParagraph"/>
        <w:ind w:left="2160"/>
        <w:rPr>
          <w:rFonts w:ascii="Arial" w:hAnsi="Arial" w:cs="Arial"/>
          <w:sz w:val="24"/>
          <w:szCs w:val="24"/>
        </w:rPr>
      </w:pPr>
      <w:proofErr w:type="spellStart"/>
      <w:proofErr w:type="gramStart"/>
      <w:r w:rsidRPr="00DA2E84">
        <w:rPr>
          <w:rFonts w:ascii="Arial" w:hAnsi="Arial" w:cs="Arial"/>
          <w:sz w:val="24"/>
          <w:szCs w:val="24"/>
        </w:rPr>
        <w:t>logAppend</w:t>
      </w:r>
      <w:proofErr w:type="spellEnd"/>
      <w:proofErr w:type="gramEnd"/>
      <w:r w:rsidRPr="00DA2E84">
        <w:rPr>
          <w:rFonts w:ascii="Arial" w:hAnsi="Arial" w:cs="Arial"/>
          <w:sz w:val="24"/>
          <w:szCs w:val="24"/>
        </w:rPr>
        <w:t xml:space="preserve"> is true, which ensures that </w:t>
      </w:r>
      <w:proofErr w:type="spellStart"/>
      <w:r w:rsidRPr="00DA2E84">
        <w:rPr>
          <w:rFonts w:ascii="Arial" w:hAnsi="Arial" w:cs="Arial"/>
          <w:sz w:val="24"/>
          <w:szCs w:val="24"/>
        </w:rPr>
        <w:t>mongod</w:t>
      </w:r>
      <w:proofErr w:type="spellEnd"/>
      <w:r w:rsidRPr="00DA2E84">
        <w:rPr>
          <w:rFonts w:ascii="Arial" w:hAnsi="Arial" w:cs="Arial"/>
          <w:sz w:val="24"/>
          <w:szCs w:val="24"/>
        </w:rPr>
        <w:t xml:space="preserve"> does not overwrite an existing log file following the server start operation.</w:t>
      </w:r>
    </w:p>
    <w:p w:rsidR="00953C59" w:rsidRPr="00DA2E84"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r w:rsidRPr="00DA2E84">
        <w:rPr>
          <w:rFonts w:ascii="Arial" w:hAnsi="Arial" w:cs="Arial"/>
          <w:b/>
          <w:sz w:val="24"/>
          <w:szCs w:val="24"/>
        </w:rPr>
        <w:t>Journal=true</w:t>
      </w:r>
    </w:p>
    <w:p w:rsidR="00953C59" w:rsidRDefault="00953C59" w:rsidP="00953C59">
      <w:pPr>
        <w:pStyle w:val="ListParagraph"/>
        <w:ind w:left="2160"/>
        <w:rPr>
          <w:rFonts w:ascii="Arial" w:hAnsi="Arial" w:cs="Arial"/>
          <w:sz w:val="24"/>
          <w:szCs w:val="24"/>
        </w:rPr>
      </w:pPr>
      <w:proofErr w:type="spellStart"/>
      <w:proofErr w:type="gramStart"/>
      <w:r w:rsidRPr="009A5D00">
        <w:rPr>
          <w:rFonts w:ascii="Arial" w:hAnsi="Arial" w:cs="Arial"/>
          <w:sz w:val="24"/>
          <w:szCs w:val="24"/>
        </w:rPr>
        <w:t>storage.journal.enabled</w:t>
      </w:r>
      <w:proofErr w:type="spellEnd"/>
      <w:proofErr w:type="gramEnd"/>
      <w:r w:rsidRPr="009A5D00">
        <w:rPr>
          <w:rFonts w:ascii="Arial" w:hAnsi="Arial" w:cs="Arial"/>
          <w:sz w:val="24"/>
          <w:szCs w:val="24"/>
        </w:rPr>
        <w:t xml:space="preserve"> is true, which enables journaling. Journaling ensures single instance write-durability. 64-bit builds of </w:t>
      </w:r>
      <w:proofErr w:type="spellStart"/>
      <w:r w:rsidRPr="009A5D00">
        <w:rPr>
          <w:rFonts w:ascii="Arial" w:hAnsi="Arial" w:cs="Arial"/>
          <w:sz w:val="24"/>
          <w:szCs w:val="24"/>
        </w:rPr>
        <w:t>mongod</w:t>
      </w:r>
      <w:proofErr w:type="spellEnd"/>
      <w:r w:rsidRPr="009A5D00">
        <w:rPr>
          <w:rFonts w:ascii="Arial" w:hAnsi="Arial" w:cs="Arial"/>
          <w:sz w:val="24"/>
          <w:szCs w:val="24"/>
        </w:rPr>
        <w:t xml:space="preserve"> enable journaling by default. Thus, this setting may be redundant.</w:t>
      </w:r>
    </w:p>
    <w:p w:rsidR="00953C59" w:rsidRDefault="00953C59" w:rsidP="00953C59">
      <w:pPr>
        <w:pStyle w:val="ListParagraph"/>
        <w:ind w:left="2160"/>
        <w:rPr>
          <w:rFonts w:ascii="Arial" w:hAnsi="Arial" w:cs="Arial"/>
          <w:sz w:val="24"/>
          <w:szCs w:val="24"/>
        </w:rPr>
      </w:pPr>
    </w:p>
    <w:p w:rsidR="00953C59" w:rsidRDefault="00953C59" w:rsidP="00953C59">
      <w:pPr>
        <w:pStyle w:val="ListParagraph"/>
        <w:ind w:left="2160"/>
        <w:rPr>
          <w:rFonts w:ascii="Arial" w:hAnsi="Arial" w:cs="Arial"/>
          <w:sz w:val="24"/>
          <w:szCs w:val="24"/>
        </w:rPr>
      </w:pPr>
    </w:p>
    <w:p w:rsidR="00953C59" w:rsidRDefault="00953C59" w:rsidP="00953C59">
      <w:pPr>
        <w:pStyle w:val="ListParagraph"/>
        <w:ind w:left="2160"/>
        <w:rPr>
          <w:rFonts w:ascii="Arial" w:hAnsi="Arial" w:cs="Arial"/>
          <w:sz w:val="24"/>
          <w:szCs w:val="24"/>
        </w:rPr>
      </w:pPr>
    </w:p>
    <w:p w:rsidR="00C32834" w:rsidRPr="009A5D00" w:rsidRDefault="00C32834"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9A5D00">
        <w:rPr>
          <w:rFonts w:ascii="Arial" w:hAnsi="Arial" w:cs="Arial"/>
          <w:b/>
          <w:sz w:val="24"/>
          <w:szCs w:val="24"/>
        </w:rPr>
        <w:lastRenderedPageBreak/>
        <w:t>auth</w:t>
      </w:r>
      <w:proofErr w:type="spellEnd"/>
      <w:r w:rsidRPr="009A5D00">
        <w:rPr>
          <w:rFonts w:ascii="Arial" w:hAnsi="Arial" w:cs="Arial"/>
          <w:b/>
          <w:sz w:val="24"/>
          <w:szCs w:val="24"/>
        </w:rPr>
        <w:t xml:space="preserve"> = true</w:t>
      </w:r>
    </w:p>
    <w:p w:rsidR="00953C59" w:rsidRDefault="00953C59" w:rsidP="00953C59">
      <w:pPr>
        <w:pStyle w:val="ListParagraph"/>
        <w:ind w:left="2160"/>
        <w:rPr>
          <w:rFonts w:ascii="Arial" w:hAnsi="Arial" w:cs="Arial"/>
          <w:sz w:val="24"/>
          <w:szCs w:val="24"/>
        </w:rPr>
      </w:pPr>
      <w:r>
        <w:rPr>
          <w:rFonts w:ascii="Arial" w:hAnsi="Arial" w:cs="Arial"/>
          <w:sz w:val="24"/>
          <w:szCs w:val="24"/>
        </w:rPr>
        <w:t>Authorization</w:t>
      </w:r>
      <w:r w:rsidRPr="009A5D00">
        <w:rPr>
          <w:rFonts w:ascii="Arial" w:hAnsi="Arial" w:cs="Arial"/>
          <w:sz w:val="24"/>
          <w:szCs w:val="24"/>
        </w:rPr>
        <w:t xml:space="preserve"> is true enables the authentication system within </w:t>
      </w:r>
      <w:proofErr w:type="spellStart"/>
      <w:r w:rsidRPr="009A5D00">
        <w:rPr>
          <w:rFonts w:ascii="Arial" w:hAnsi="Arial" w:cs="Arial"/>
          <w:sz w:val="24"/>
          <w:szCs w:val="24"/>
        </w:rPr>
        <w:t>MongoDB</w:t>
      </w:r>
      <w:proofErr w:type="spellEnd"/>
      <w:r w:rsidRPr="009A5D00">
        <w:rPr>
          <w:rFonts w:ascii="Arial" w:hAnsi="Arial" w:cs="Arial"/>
          <w:sz w:val="24"/>
          <w:szCs w:val="24"/>
        </w:rPr>
        <w:t>. If enabled</w:t>
      </w:r>
      <w:r>
        <w:rPr>
          <w:rFonts w:ascii="Arial" w:hAnsi="Arial" w:cs="Arial"/>
          <w:sz w:val="24"/>
          <w:szCs w:val="24"/>
        </w:rPr>
        <w:t>,</w:t>
      </w:r>
      <w:r w:rsidRPr="009A5D00">
        <w:rPr>
          <w:rFonts w:ascii="Arial" w:hAnsi="Arial" w:cs="Arial"/>
          <w:sz w:val="24"/>
          <w:szCs w:val="24"/>
        </w:rPr>
        <w:t xml:space="preserve"> you will need to log in by connecting over the localhost interface for the first time to create user credentials.</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9A5D00">
        <w:rPr>
          <w:rFonts w:ascii="Arial" w:hAnsi="Arial" w:cs="Arial"/>
          <w:b/>
          <w:sz w:val="24"/>
          <w:szCs w:val="24"/>
        </w:rPr>
        <w:t>slowms</w:t>
      </w:r>
      <w:proofErr w:type="spellEnd"/>
      <w:r w:rsidRPr="009A5D00">
        <w:rPr>
          <w:rFonts w:ascii="Arial" w:hAnsi="Arial" w:cs="Arial"/>
          <w:b/>
          <w:sz w:val="24"/>
          <w:szCs w:val="24"/>
        </w:rPr>
        <w:t xml:space="preserve"> = 50</w:t>
      </w:r>
    </w:p>
    <w:p w:rsidR="00953C59" w:rsidRPr="009A5D00" w:rsidRDefault="00953C59" w:rsidP="00953C59">
      <w:pPr>
        <w:pStyle w:val="ListParagraph"/>
        <w:ind w:left="2160"/>
        <w:rPr>
          <w:rFonts w:ascii="Arial" w:hAnsi="Arial" w:cs="Arial"/>
          <w:sz w:val="24"/>
          <w:szCs w:val="24"/>
        </w:rPr>
      </w:pPr>
      <w:proofErr w:type="spellStart"/>
      <w:proofErr w:type="gramStart"/>
      <w:r w:rsidRPr="009A5D00">
        <w:rPr>
          <w:rFonts w:ascii="Arial" w:hAnsi="Arial" w:cs="Arial"/>
          <w:sz w:val="24"/>
          <w:szCs w:val="24"/>
        </w:rPr>
        <w:t>slowOpThresholdMs</w:t>
      </w:r>
      <w:proofErr w:type="spellEnd"/>
      <w:proofErr w:type="gramEnd"/>
      <w:r w:rsidRPr="009A5D00">
        <w:rPr>
          <w:rFonts w:ascii="Arial" w:hAnsi="Arial" w:cs="Arial"/>
          <w:sz w:val="24"/>
          <w:szCs w:val="24"/>
        </w:rPr>
        <w:t xml:space="preserve"> configures the threshold for to consider a query “slow,” for the purpose of the logging system and the database profiler. The default value is 100 milliseconds. Set a lower value if the database profiler does not return useful results, or a higher value to only log the longest running queries.</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r w:rsidRPr="009A5D00">
        <w:rPr>
          <w:rFonts w:ascii="Arial" w:hAnsi="Arial" w:cs="Arial"/>
          <w:b/>
          <w:sz w:val="24"/>
          <w:szCs w:val="24"/>
        </w:rPr>
        <w:t>profile = 3</w:t>
      </w:r>
    </w:p>
    <w:p w:rsidR="00953C59" w:rsidRDefault="00953C59" w:rsidP="00953C59">
      <w:pPr>
        <w:pStyle w:val="ListParagraph"/>
        <w:ind w:left="2160"/>
        <w:rPr>
          <w:rFonts w:ascii="Arial" w:hAnsi="Arial" w:cs="Arial"/>
          <w:sz w:val="24"/>
          <w:szCs w:val="24"/>
        </w:rPr>
      </w:pPr>
      <w:proofErr w:type="gramStart"/>
      <w:r w:rsidRPr="009A5D00">
        <w:rPr>
          <w:rFonts w:ascii="Arial" w:hAnsi="Arial" w:cs="Arial"/>
          <w:sz w:val="24"/>
          <w:szCs w:val="24"/>
        </w:rPr>
        <w:t>mode</w:t>
      </w:r>
      <w:proofErr w:type="gramEnd"/>
      <w:r w:rsidRPr="009A5D00">
        <w:rPr>
          <w:rFonts w:ascii="Arial" w:hAnsi="Arial" w:cs="Arial"/>
          <w:sz w:val="24"/>
          <w:szCs w:val="24"/>
        </w:rPr>
        <w:t xml:space="preserve"> sets the database profiler level. The profiler is not active by default because of the possible impact on the profiler itself on performance. Unless this setting has a value, queries are not profiled.</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r w:rsidRPr="009A5D00">
        <w:rPr>
          <w:rFonts w:ascii="Arial" w:hAnsi="Arial" w:cs="Arial"/>
          <w:b/>
          <w:sz w:val="24"/>
          <w:szCs w:val="24"/>
        </w:rPr>
        <w:t>verbose = true</w:t>
      </w:r>
    </w:p>
    <w:p w:rsidR="00953C59" w:rsidRDefault="00953C59" w:rsidP="00953C59">
      <w:pPr>
        <w:pStyle w:val="ListParagraph"/>
        <w:ind w:left="2160"/>
        <w:rPr>
          <w:rFonts w:ascii="Arial" w:hAnsi="Arial" w:cs="Arial"/>
          <w:sz w:val="24"/>
          <w:szCs w:val="24"/>
        </w:rPr>
      </w:pPr>
      <w:proofErr w:type="gramStart"/>
      <w:r w:rsidRPr="009A5D00">
        <w:rPr>
          <w:rFonts w:ascii="Arial" w:hAnsi="Arial" w:cs="Arial"/>
          <w:sz w:val="24"/>
          <w:szCs w:val="24"/>
        </w:rPr>
        <w:t>verbosity</w:t>
      </w:r>
      <w:proofErr w:type="gramEnd"/>
      <w:r w:rsidRPr="009A5D00">
        <w:rPr>
          <w:rFonts w:ascii="Arial" w:hAnsi="Arial" w:cs="Arial"/>
          <w:sz w:val="24"/>
          <w:szCs w:val="24"/>
        </w:rPr>
        <w:t xml:space="preserve"> controls the amount of logging output that </w:t>
      </w:r>
      <w:proofErr w:type="spellStart"/>
      <w:r w:rsidRPr="009A5D00">
        <w:rPr>
          <w:rFonts w:ascii="Arial" w:hAnsi="Arial" w:cs="Arial"/>
          <w:sz w:val="24"/>
          <w:szCs w:val="24"/>
        </w:rPr>
        <w:t>mongod</w:t>
      </w:r>
      <w:proofErr w:type="spellEnd"/>
      <w:r w:rsidRPr="009A5D00">
        <w:rPr>
          <w:rFonts w:ascii="Arial" w:hAnsi="Arial" w:cs="Arial"/>
          <w:sz w:val="24"/>
          <w:szCs w:val="24"/>
        </w:rPr>
        <w:t xml:space="preserve"> write to the log. Only use this option if you are experiencing an issue that is not reflected in the normal logging level.</w:t>
      </w:r>
    </w:p>
    <w:p w:rsidR="00953C59" w:rsidRPr="009A5D00" w:rsidRDefault="00953C59" w:rsidP="00953C59">
      <w:pPr>
        <w:pStyle w:val="ListParagraph"/>
        <w:ind w:left="2160"/>
        <w:rPr>
          <w:rFonts w:ascii="Arial" w:hAnsi="Arial" w:cs="Arial"/>
          <w:sz w:val="24"/>
          <w:szCs w:val="24"/>
        </w:rPr>
      </w:pPr>
    </w:p>
    <w:p w:rsidR="00953C59" w:rsidRDefault="00953C59" w:rsidP="00953C59">
      <w:pPr>
        <w:pStyle w:val="ListParagraph"/>
        <w:numPr>
          <w:ilvl w:val="0"/>
          <w:numId w:val="13"/>
        </w:numPr>
        <w:rPr>
          <w:rFonts w:ascii="Arial" w:hAnsi="Arial" w:cs="Arial"/>
          <w:b/>
          <w:sz w:val="24"/>
          <w:szCs w:val="24"/>
        </w:rPr>
      </w:pPr>
      <w:proofErr w:type="spellStart"/>
      <w:r w:rsidRPr="009A5D00">
        <w:rPr>
          <w:rFonts w:ascii="Arial" w:hAnsi="Arial" w:cs="Arial"/>
          <w:b/>
          <w:sz w:val="24"/>
          <w:szCs w:val="24"/>
        </w:rPr>
        <w:t>objcheck</w:t>
      </w:r>
      <w:proofErr w:type="spellEnd"/>
      <w:r w:rsidRPr="009A5D00">
        <w:rPr>
          <w:rFonts w:ascii="Arial" w:hAnsi="Arial" w:cs="Arial"/>
          <w:b/>
          <w:sz w:val="24"/>
          <w:szCs w:val="24"/>
        </w:rPr>
        <w:t xml:space="preserve"> = true</w:t>
      </w:r>
    </w:p>
    <w:p w:rsidR="00D62B40" w:rsidRDefault="00953C59" w:rsidP="00B27207">
      <w:pPr>
        <w:pStyle w:val="ListParagraph"/>
        <w:ind w:left="2160"/>
        <w:rPr>
          <w:rFonts w:ascii="Arial" w:hAnsi="Arial" w:cs="Arial"/>
          <w:sz w:val="24"/>
          <w:szCs w:val="24"/>
        </w:rPr>
      </w:pPr>
      <w:proofErr w:type="spellStart"/>
      <w:proofErr w:type="gramStart"/>
      <w:r w:rsidRPr="009A5D00">
        <w:rPr>
          <w:rFonts w:ascii="Arial" w:hAnsi="Arial" w:cs="Arial"/>
          <w:sz w:val="24"/>
          <w:szCs w:val="24"/>
        </w:rPr>
        <w:t>wireObjectCheck</w:t>
      </w:r>
      <w:proofErr w:type="spellEnd"/>
      <w:proofErr w:type="gramEnd"/>
      <w:r w:rsidRPr="009A5D00">
        <w:rPr>
          <w:rFonts w:ascii="Arial" w:hAnsi="Arial" w:cs="Arial"/>
          <w:sz w:val="24"/>
          <w:szCs w:val="24"/>
        </w:rPr>
        <w:t xml:space="preserve"> forces </w:t>
      </w:r>
      <w:proofErr w:type="spellStart"/>
      <w:r w:rsidRPr="009A5D00">
        <w:rPr>
          <w:rFonts w:ascii="Arial" w:hAnsi="Arial" w:cs="Arial"/>
          <w:sz w:val="24"/>
          <w:szCs w:val="24"/>
        </w:rPr>
        <w:t>mongod</w:t>
      </w:r>
      <w:proofErr w:type="spellEnd"/>
      <w:r w:rsidRPr="009A5D00">
        <w:rPr>
          <w:rFonts w:ascii="Arial" w:hAnsi="Arial" w:cs="Arial"/>
          <w:sz w:val="24"/>
          <w:szCs w:val="24"/>
        </w:rPr>
        <w:t xml:space="preserve"> to validate all requests from clients upon receipt. Use this option to ensure that invalid requests are not causing errors, particularly when running a database with untrusted clients. This option may affect database performance.</w:t>
      </w:r>
    </w:p>
    <w:p w:rsidR="00B27207" w:rsidRDefault="00B27207" w:rsidP="00B27207">
      <w:pPr>
        <w:pStyle w:val="ListParagraph"/>
        <w:ind w:left="2160"/>
        <w:rPr>
          <w:rFonts w:ascii="Arial" w:hAnsi="Arial" w:cs="Arial"/>
          <w:sz w:val="24"/>
          <w:szCs w:val="24"/>
        </w:rPr>
      </w:pPr>
    </w:p>
    <w:p w:rsidR="00B27207" w:rsidRDefault="00B27207"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Default="004E3214" w:rsidP="00B27207">
      <w:pPr>
        <w:pStyle w:val="ListParagraph"/>
        <w:ind w:left="2160"/>
        <w:rPr>
          <w:rFonts w:ascii="Arial" w:hAnsi="Arial" w:cs="Arial"/>
          <w:sz w:val="24"/>
          <w:szCs w:val="24"/>
        </w:rPr>
      </w:pPr>
    </w:p>
    <w:p w:rsidR="004E3214" w:rsidRPr="00B27207" w:rsidRDefault="004E3214" w:rsidP="00B27207">
      <w:pPr>
        <w:pStyle w:val="ListParagraph"/>
        <w:ind w:left="2160"/>
        <w:rPr>
          <w:rFonts w:ascii="Arial" w:hAnsi="Arial" w:cs="Arial"/>
          <w:sz w:val="24"/>
          <w:szCs w:val="24"/>
        </w:rPr>
      </w:pPr>
    </w:p>
    <w:p w:rsidR="00953C59" w:rsidRDefault="005A5325" w:rsidP="00587C86">
      <w:pPr>
        <w:pStyle w:val="ListParagraph"/>
        <w:numPr>
          <w:ilvl w:val="0"/>
          <w:numId w:val="11"/>
        </w:numPr>
        <w:rPr>
          <w:rFonts w:ascii="Arial" w:hAnsi="Arial" w:cs="Arial"/>
          <w:b/>
          <w:sz w:val="24"/>
          <w:szCs w:val="24"/>
        </w:rPr>
      </w:pPr>
      <w:r>
        <w:rPr>
          <w:rFonts w:ascii="Arial" w:hAnsi="Arial" w:cs="Arial"/>
          <w:b/>
          <w:sz w:val="24"/>
          <w:szCs w:val="24"/>
        </w:rPr>
        <w:lastRenderedPageBreak/>
        <w:t>Production notes:</w:t>
      </w:r>
    </w:p>
    <w:p w:rsidR="00D62B40" w:rsidRPr="00D62B40" w:rsidRDefault="005A5325" w:rsidP="00D62B40">
      <w:pPr>
        <w:pStyle w:val="ListParagraph"/>
        <w:ind w:left="1260"/>
        <w:rPr>
          <w:rFonts w:ascii="Arial" w:hAnsi="Arial" w:cs="Arial"/>
          <w:sz w:val="24"/>
          <w:szCs w:val="24"/>
        </w:rPr>
      </w:pPr>
      <w:r>
        <w:rPr>
          <w:rFonts w:ascii="Arial" w:hAnsi="Arial" w:cs="Arial"/>
          <w:sz w:val="24"/>
          <w:szCs w:val="24"/>
        </w:rPr>
        <w:t>While deploying to production, the following things have to be remembered and followed. The configurations set up using these affect producti</w:t>
      </w:r>
      <w:r w:rsidR="00D62B40">
        <w:rPr>
          <w:rFonts w:ascii="Arial" w:hAnsi="Arial" w:cs="Arial"/>
          <w:sz w:val="24"/>
          <w:szCs w:val="24"/>
        </w:rPr>
        <w:t>on performance of the database.</w:t>
      </w:r>
    </w:p>
    <w:p w:rsidR="00D62B40" w:rsidRDefault="00D62B40" w:rsidP="005A5325">
      <w:pPr>
        <w:pStyle w:val="ListParagraph"/>
        <w:ind w:left="1260"/>
        <w:rPr>
          <w:rFonts w:ascii="Arial" w:hAnsi="Arial" w:cs="Arial"/>
          <w:sz w:val="24"/>
          <w:szCs w:val="24"/>
        </w:rPr>
      </w:pPr>
    </w:p>
    <w:p w:rsidR="005A5325" w:rsidRDefault="00D62B40" w:rsidP="005A5325">
      <w:pPr>
        <w:pStyle w:val="ListParagraph"/>
        <w:numPr>
          <w:ilvl w:val="0"/>
          <w:numId w:val="15"/>
        </w:numPr>
        <w:rPr>
          <w:rFonts w:ascii="Arial" w:hAnsi="Arial" w:cs="Arial"/>
          <w:sz w:val="24"/>
          <w:szCs w:val="24"/>
        </w:rPr>
      </w:pPr>
      <w:r>
        <w:rPr>
          <w:rFonts w:ascii="Arial" w:hAnsi="Arial" w:cs="Arial"/>
          <w:sz w:val="24"/>
          <w:szCs w:val="24"/>
        </w:rPr>
        <w:t>Packages:</w:t>
      </w:r>
    </w:p>
    <w:p w:rsidR="00D62B40" w:rsidRDefault="00D62B40" w:rsidP="00D62B40">
      <w:pPr>
        <w:pStyle w:val="ListParagraph"/>
        <w:numPr>
          <w:ilvl w:val="1"/>
          <w:numId w:val="15"/>
        </w:numPr>
        <w:rPr>
          <w:rFonts w:ascii="Arial" w:hAnsi="Arial" w:cs="Arial"/>
          <w:sz w:val="24"/>
          <w:szCs w:val="24"/>
        </w:rPr>
      </w:pPr>
      <w:r>
        <w:rPr>
          <w:rFonts w:ascii="Arial" w:hAnsi="Arial" w:cs="Arial"/>
          <w:sz w:val="24"/>
          <w:szCs w:val="24"/>
        </w:rPr>
        <w:t xml:space="preserve">Always use the latest stable release. Keep the instance of </w:t>
      </w:r>
      <w:proofErr w:type="spellStart"/>
      <w:r>
        <w:rPr>
          <w:rFonts w:ascii="Arial" w:hAnsi="Arial" w:cs="Arial"/>
          <w:sz w:val="24"/>
          <w:szCs w:val="24"/>
        </w:rPr>
        <w:t>MongoDB</w:t>
      </w:r>
      <w:proofErr w:type="spellEnd"/>
      <w:r>
        <w:rPr>
          <w:rFonts w:ascii="Arial" w:hAnsi="Arial" w:cs="Arial"/>
          <w:sz w:val="24"/>
          <w:szCs w:val="24"/>
        </w:rPr>
        <w:t xml:space="preserve"> up to date.</w:t>
      </w:r>
    </w:p>
    <w:p w:rsidR="00D62B40" w:rsidRPr="00D62B40" w:rsidRDefault="00D62B40" w:rsidP="00D62B40">
      <w:pPr>
        <w:pStyle w:val="ListParagraph"/>
        <w:numPr>
          <w:ilvl w:val="1"/>
          <w:numId w:val="15"/>
        </w:numPr>
        <w:rPr>
          <w:rFonts w:ascii="Arial" w:hAnsi="Arial" w:cs="Arial"/>
          <w:b/>
          <w:sz w:val="24"/>
          <w:szCs w:val="24"/>
        </w:rPr>
      </w:pPr>
      <w:r w:rsidRPr="00D62B40">
        <w:rPr>
          <w:rFonts w:ascii="Arial" w:hAnsi="Arial" w:cs="Arial"/>
          <w:b/>
          <w:sz w:val="24"/>
          <w:szCs w:val="24"/>
        </w:rPr>
        <w:t xml:space="preserve">Always use 64-bit build of </w:t>
      </w:r>
      <w:proofErr w:type="spellStart"/>
      <w:r w:rsidRPr="00D62B40">
        <w:rPr>
          <w:rFonts w:ascii="Arial" w:hAnsi="Arial" w:cs="Arial"/>
          <w:b/>
          <w:sz w:val="24"/>
          <w:szCs w:val="24"/>
        </w:rPr>
        <w:t>MongoDB</w:t>
      </w:r>
      <w:proofErr w:type="spellEnd"/>
      <w:r w:rsidRPr="00D62B40">
        <w:rPr>
          <w:rFonts w:ascii="Arial" w:hAnsi="Arial" w:cs="Arial"/>
          <w:b/>
          <w:sz w:val="24"/>
          <w:szCs w:val="24"/>
        </w:rPr>
        <w:t xml:space="preserve">. </w:t>
      </w:r>
      <w:r>
        <w:rPr>
          <w:rFonts w:ascii="Arial" w:hAnsi="Arial" w:cs="Arial"/>
          <w:sz w:val="24"/>
          <w:szCs w:val="24"/>
        </w:rPr>
        <w:t xml:space="preserve">32 bit build support data only </w:t>
      </w:r>
      <w:proofErr w:type="spellStart"/>
      <w:r>
        <w:rPr>
          <w:rFonts w:ascii="Arial" w:hAnsi="Arial" w:cs="Arial"/>
          <w:sz w:val="24"/>
          <w:szCs w:val="24"/>
        </w:rPr>
        <w:t>upto</w:t>
      </w:r>
      <w:proofErr w:type="spellEnd"/>
      <w:r>
        <w:rPr>
          <w:rFonts w:ascii="Arial" w:hAnsi="Arial" w:cs="Arial"/>
          <w:sz w:val="24"/>
          <w:szCs w:val="24"/>
        </w:rPr>
        <w:t xml:space="preserve"> 2GB and are used mainly for development and testing.</w:t>
      </w:r>
    </w:p>
    <w:p w:rsidR="00D62B40" w:rsidRPr="00D62B40" w:rsidRDefault="00D62B40" w:rsidP="00D62B40">
      <w:pPr>
        <w:pStyle w:val="ListParagraph"/>
        <w:numPr>
          <w:ilvl w:val="1"/>
          <w:numId w:val="15"/>
        </w:numPr>
        <w:rPr>
          <w:rFonts w:ascii="Arial" w:hAnsi="Arial" w:cs="Arial"/>
          <w:b/>
          <w:sz w:val="24"/>
          <w:szCs w:val="24"/>
        </w:rPr>
      </w:pPr>
      <w:r>
        <w:rPr>
          <w:rFonts w:ascii="Arial" w:hAnsi="Arial" w:cs="Arial"/>
          <w:sz w:val="24"/>
          <w:szCs w:val="24"/>
        </w:rPr>
        <w:t>The operating system that will be used for deployment will be Linux (See server details for more).</w:t>
      </w:r>
    </w:p>
    <w:p w:rsidR="00D62B40" w:rsidRPr="00D62B40" w:rsidRDefault="00D62B40" w:rsidP="00D62B40">
      <w:pPr>
        <w:pStyle w:val="ListParagraph"/>
        <w:ind w:left="2340"/>
        <w:rPr>
          <w:rFonts w:ascii="Arial" w:hAnsi="Arial" w:cs="Arial"/>
          <w:b/>
          <w:sz w:val="24"/>
          <w:szCs w:val="24"/>
        </w:rPr>
      </w:pPr>
    </w:p>
    <w:p w:rsidR="00D62B40" w:rsidRDefault="00D62B40" w:rsidP="00D62B40">
      <w:pPr>
        <w:pStyle w:val="ListParagraph"/>
        <w:numPr>
          <w:ilvl w:val="0"/>
          <w:numId w:val="15"/>
        </w:numPr>
        <w:rPr>
          <w:rFonts w:ascii="Arial" w:hAnsi="Arial" w:cs="Arial"/>
          <w:sz w:val="24"/>
          <w:szCs w:val="24"/>
        </w:rPr>
      </w:pPr>
      <w:r w:rsidRPr="00D62B40">
        <w:rPr>
          <w:rFonts w:ascii="Arial" w:hAnsi="Arial" w:cs="Arial"/>
          <w:sz w:val="24"/>
          <w:szCs w:val="24"/>
        </w:rPr>
        <w:t>Concurrency:</w:t>
      </w:r>
    </w:p>
    <w:p w:rsidR="00D62B40" w:rsidRDefault="00D62B40" w:rsidP="00D62B40">
      <w:pPr>
        <w:pStyle w:val="ListParagraph"/>
        <w:numPr>
          <w:ilvl w:val="1"/>
          <w:numId w:val="15"/>
        </w:numPr>
        <w:rPr>
          <w:rFonts w:ascii="Arial" w:hAnsi="Arial" w:cs="Arial"/>
          <w:sz w:val="24"/>
          <w:szCs w:val="24"/>
        </w:rPr>
      </w:pPr>
      <w:r>
        <w:rPr>
          <w:rFonts w:ascii="Arial" w:hAnsi="Arial" w:cs="Arial"/>
          <w:sz w:val="24"/>
          <w:szCs w:val="24"/>
        </w:rPr>
        <w:t xml:space="preserve">The current version of </w:t>
      </w:r>
      <w:proofErr w:type="spellStart"/>
      <w:r>
        <w:rPr>
          <w:rFonts w:ascii="Arial" w:hAnsi="Arial" w:cs="Arial"/>
          <w:sz w:val="24"/>
          <w:szCs w:val="24"/>
        </w:rPr>
        <w:t>MongoDB</w:t>
      </w:r>
      <w:proofErr w:type="spellEnd"/>
      <w:r>
        <w:rPr>
          <w:rFonts w:ascii="Arial" w:hAnsi="Arial" w:cs="Arial"/>
          <w:sz w:val="24"/>
          <w:szCs w:val="24"/>
        </w:rPr>
        <w:t xml:space="preserve"> has a reader-writer lock that allows concurrent access to database but gives exclusive write access to single operation per database.</w:t>
      </w:r>
    </w:p>
    <w:p w:rsidR="00D62B40" w:rsidRDefault="00D62B40" w:rsidP="00D62B40">
      <w:pPr>
        <w:pStyle w:val="ListParagraph"/>
        <w:ind w:left="2340"/>
        <w:rPr>
          <w:rFonts w:ascii="Arial" w:hAnsi="Arial" w:cs="Arial"/>
          <w:sz w:val="24"/>
          <w:szCs w:val="24"/>
        </w:rPr>
      </w:pPr>
      <w:r>
        <w:rPr>
          <w:rFonts w:ascii="Arial" w:hAnsi="Arial" w:cs="Arial"/>
          <w:sz w:val="24"/>
          <w:szCs w:val="24"/>
        </w:rPr>
        <w:t>The upcoming version has write concurrency. Keep the database build updated.</w:t>
      </w:r>
    </w:p>
    <w:p w:rsidR="00D62B40" w:rsidRDefault="00D62B40" w:rsidP="00D62B40">
      <w:pPr>
        <w:pStyle w:val="ListParagraph"/>
        <w:ind w:left="2340"/>
        <w:rPr>
          <w:rFonts w:ascii="Arial" w:hAnsi="Arial" w:cs="Arial"/>
          <w:sz w:val="24"/>
          <w:szCs w:val="24"/>
        </w:rPr>
      </w:pPr>
    </w:p>
    <w:p w:rsidR="00D62B40" w:rsidRDefault="00D62B40" w:rsidP="00D62B40">
      <w:pPr>
        <w:pStyle w:val="ListParagraph"/>
        <w:numPr>
          <w:ilvl w:val="0"/>
          <w:numId w:val="15"/>
        </w:numPr>
        <w:rPr>
          <w:rFonts w:ascii="Arial" w:hAnsi="Arial" w:cs="Arial"/>
          <w:sz w:val="24"/>
          <w:szCs w:val="24"/>
        </w:rPr>
      </w:pPr>
      <w:r>
        <w:rPr>
          <w:rFonts w:ascii="Arial" w:hAnsi="Arial" w:cs="Arial"/>
          <w:sz w:val="24"/>
          <w:szCs w:val="24"/>
        </w:rPr>
        <w:t>Journaling:</w:t>
      </w:r>
    </w:p>
    <w:p w:rsidR="00D62B40" w:rsidRDefault="00D62B40" w:rsidP="00D62B40">
      <w:pPr>
        <w:pStyle w:val="ListParagraph"/>
        <w:numPr>
          <w:ilvl w:val="1"/>
          <w:numId w:val="15"/>
        </w:numPr>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uses write ahead logging to an on-disk journal to guarantee that </w:t>
      </w:r>
      <w:proofErr w:type="spellStart"/>
      <w:r>
        <w:rPr>
          <w:rFonts w:ascii="Arial" w:hAnsi="Arial" w:cs="Arial"/>
          <w:sz w:val="24"/>
          <w:szCs w:val="24"/>
        </w:rPr>
        <w:t>MongoDB</w:t>
      </w:r>
      <w:proofErr w:type="spellEnd"/>
      <w:r>
        <w:rPr>
          <w:rFonts w:ascii="Arial" w:hAnsi="Arial" w:cs="Arial"/>
          <w:sz w:val="24"/>
          <w:szCs w:val="24"/>
        </w:rPr>
        <w:t xml:space="preserve"> can recover the write operations immediately following a crash.</w:t>
      </w:r>
    </w:p>
    <w:p w:rsidR="00D62B40" w:rsidRPr="00D62B40" w:rsidRDefault="00D62B40" w:rsidP="00D62B40">
      <w:pPr>
        <w:pStyle w:val="ListParagraph"/>
        <w:numPr>
          <w:ilvl w:val="1"/>
          <w:numId w:val="15"/>
        </w:numPr>
        <w:rPr>
          <w:rFonts w:ascii="Arial" w:hAnsi="Arial" w:cs="Arial"/>
          <w:sz w:val="24"/>
          <w:szCs w:val="24"/>
        </w:rPr>
      </w:pPr>
      <w:r>
        <w:rPr>
          <w:rFonts w:ascii="Arial" w:hAnsi="Arial" w:cs="Arial"/>
          <w:sz w:val="24"/>
          <w:szCs w:val="24"/>
        </w:rPr>
        <w:t xml:space="preserve">To ensure that </w:t>
      </w:r>
      <w:proofErr w:type="spellStart"/>
      <w:r>
        <w:rPr>
          <w:rFonts w:ascii="Arial" w:hAnsi="Arial" w:cs="Arial"/>
          <w:sz w:val="24"/>
          <w:szCs w:val="24"/>
        </w:rPr>
        <w:t>mongoDB</w:t>
      </w:r>
      <w:proofErr w:type="spellEnd"/>
      <w:r>
        <w:rPr>
          <w:rFonts w:ascii="Arial" w:hAnsi="Arial" w:cs="Arial"/>
          <w:sz w:val="24"/>
          <w:szCs w:val="24"/>
        </w:rPr>
        <w:t xml:space="preserve"> will be able to recover its data files, </w:t>
      </w:r>
      <w:r w:rsidRPr="00D62B40">
        <w:rPr>
          <w:rFonts w:ascii="Arial" w:hAnsi="Arial" w:cs="Arial"/>
          <w:b/>
          <w:sz w:val="24"/>
          <w:szCs w:val="24"/>
        </w:rPr>
        <w:t>leave journaling enabled</w:t>
      </w:r>
      <w:r>
        <w:rPr>
          <w:rFonts w:ascii="Arial" w:hAnsi="Arial" w:cs="Arial"/>
          <w:sz w:val="24"/>
          <w:szCs w:val="24"/>
        </w:rPr>
        <w:t>.</w:t>
      </w:r>
    </w:p>
    <w:p w:rsidR="00D62B40" w:rsidRPr="00D62B40" w:rsidRDefault="00D62B40" w:rsidP="00D62B40">
      <w:pPr>
        <w:pStyle w:val="ListParagraph"/>
        <w:ind w:left="2340"/>
        <w:rPr>
          <w:rFonts w:ascii="Arial" w:hAnsi="Arial" w:cs="Arial"/>
          <w:sz w:val="24"/>
          <w:szCs w:val="24"/>
        </w:rPr>
      </w:pPr>
    </w:p>
    <w:p w:rsidR="00D62B40" w:rsidRPr="00D62B40" w:rsidRDefault="00D62B40" w:rsidP="00D62B40">
      <w:pPr>
        <w:pStyle w:val="ListParagraph"/>
        <w:numPr>
          <w:ilvl w:val="0"/>
          <w:numId w:val="15"/>
        </w:numPr>
        <w:rPr>
          <w:rFonts w:ascii="Arial" w:hAnsi="Arial" w:cs="Arial"/>
          <w:b/>
          <w:sz w:val="24"/>
          <w:szCs w:val="24"/>
        </w:rPr>
      </w:pPr>
      <w:r>
        <w:rPr>
          <w:rFonts w:ascii="Arial" w:hAnsi="Arial" w:cs="Arial"/>
          <w:sz w:val="24"/>
          <w:szCs w:val="24"/>
        </w:rPr>
        <w:t>Networking:</w:t>
      </w:r>
    </w:p>
    <w:p w:rsidR="00D62B40" w:rsidRPr="00D650F4" w:rsidRDefault="00D62B40" w:rsidP="00D62B40">
      <w:pPr>
        <w:pStyle w:val="ListParagraph"/>
        <w:numPr>
          <w:ilvl w:val="1"/>
          <w:numId w:val="15"/>
        </w:numPr>
        <w:rPr>
          <w:rFonts w:ascii="Arial" w:hAnsi="Arial" w:cs="Arial"/>
          <w:b/>
          <w:sz w:val="24"/>
          <w:szCs w:val="24"/>
        </w:rPr>
      </w:pPr>
      <w:r>
        <w:rPr>
          <w:rFonts w:ascii="Arial" w:hAnsi="Arial" w:cs="Arial"/>
          <w:sz w:val="24"/>
          <w:szCs w:val="24"/>
        </w:rPr>
        <w:t xml:space="preserve">Use </w:t>
      </w:r>
      <w:r w:rsidR="00D650F4">
        <w:rPr>
          <w:rFonts w:ascii="Arial" w:hAnsi="Arial" w:cs="Arial"/>
          <w:sz w:val="24"/>
          <w:szCs w:val="24"/>
        </w:rPr>
        <w:t>Trusted Networking environments:</w:t>
      </w:r>
    </w:p>
    <w:p w:rsidR="00D650F4" w:rsidRPr="00D650F4" w:rsidRDefault="00D650F4" w:rsidP="00D650F4">
      <w:pPr>
        <w:pStyle w:val="ListParagraph"/>
        <w:ind w:left="2340"/>
        <w:rPr>
          <w:rFonts w:ascii="Arial" w:hAnsi="Arial" w:cs="Arial"/>
          <w:sz w:val="24"/>
          <w:szCs w:val="24"/>
        </w:rPr>
      </w:pPr>
      <w:r w:rsidRPr="00D650F4">
        <w:rPr>
          <w:rFonts w:ascii="Arial" w:hAnsi="Arial" w:cs="Arial"/>
          <w:sz w:val="24"/>
          <w:szCs w:val="24"/>
        </w:rPr>
        <w:t xml:space="preserve">Always run </w:t>
      </w:r>
      <w:proofErr w:type="spellStart"/>
      <w:r w:rsidRPr="00D650F4">
        <w:rPr>
          <w:rFonts w:ascii="Arial" w:hAnsi="Arial" w:cs="Arial"/>
          <w:sz w:val="24"/>
          <w:szCs w:val="24"/>
        </w:rPr>
        <w:t>MongoDB</w:t>
      </w:r>
      <w:proofErr w:type="spellEnd"/>
      <w:r w:rsidRPr="00D650F4">
        <w:rPr>
          <w:rFonts w:ascii="Arial" w:hAnsi="Arial" w:cs="Arial"/>
          <w:sz w:val="24"/>
          <w:szCs w:val="24"/>
        </w:rPr>
        <w:t xml:space="preserve"> instances in a trusted environment, with network rules that prevent access from all unknown machines, networks and systems.</w:t>
      </w:r>
    </w:p>
    <w:p w:rsidR="00D650F4" w:rsidRDefault="00D650F4" w:rsidP="00D650F4">
      <w:pPr>
        <w:pStyle w:val="ListParagraph"/>
        <w:ind w:left="2340"/>
        <w:rPr>
          <w:rFonts w:ascii="Arial" w:hAnsi="Arial" w:cs="Arial"/>
          <w:sz w:val="24"/>
          <w:szCs w:val="24"/>
        </w:rPr>
      </w:pPr>
      <w:r w:rsidRPr="00D650F4">
        <w:rPr>
          <w:rFonts w:ascii="Arial" w:hAnsi="Arial" w:cs="Arial"/>
          <w:sz w:val="24"/>
          <w:szCs w:val="24"/>
        </w:rPr>
        <w:t>By default, authorization is not enabled. Use security/</w:t>
      </w:r>
      <w:proofErr w:type="spellStart"/>
      <w:r w:rsidRPr="00D650F4">
        <w:rPr>
          <w:rFonts w:ascii="Arial" w:hAnsi="Arial" w:cs="Arial"/>
          <w:sz w:val="24"/>
          <w:szCs w:val="24"/>
        </w:rPr>
        <w:t>Auth</w:t>
      </w:r>
      <w:proofErr w:type="spellEnd"/>
      <w:r w:rsidRPr="00D650F4">
        <w:rPr>
          <w:rFonts w:ascii="Arial" w:hAnsi="Arial" w:cs="Arial"/>
          <w:sz w:val="24"/>
          <w:szCs w:val="24"/>
        </w:rPr>
        <w:t xml:space="preserve"> mode if needed to set it. More about this in the security section.</w:t>
      </w:r>
    </w:p>
    <w:p w:rsidR="00D650F4" w:rsidRPr="00D650F4" w:rsidRDefault="00D650F4" w:rsidP="00D650F4">
      <w:pPr>
        <w:pStyle w:val="ListParagraph"/>
        <w:ind w:left="2340"/>
        <w:rPr>
          <w:rFonts w:ascii="Arial" w:hAnsi="Arial" w:cs="Arial"/>
          <w:sz w:val="24"/>
          <w:szCs w:val="24"/>
        </w:rPr>
      </w:pPr>
    </w:p>
    <w:p w:rsidR="00D650F4" w:rsidRPr="00D650F4" w:rsidRDefault="00D650F4" w:rsidP="00D62B40">
      <w:pPr>
        <w:pStyle w:val="ListParagraph"/>
        <w:numPr>
          <w:ilvl w:val="1"/>
          <w:numId w:val="15"/>
        </w:numPr>
        <w:rPr>
          <w:rFonts w:ascii="Arial" w:hAnsi="Arial" w:cs="Arial"/>
          <w:b/>
          <w:sz w:val="24"/>
          <w:szCs w:val="24"/>
        </w:rPr>
      </w:pPr>
      <w:r>
        <w:rPr>
          <w:rFonts w:ascii="Arial" w:hAnsi="Arial" w:cs="Arial"/>
          <w:sz w:val="24"/>
          <w:szCs w:val="24"/>
        </w:rPr>
        <w:t>Connection pools: To avoid overloading the connection resources of a single instance, ensure that clients maintain reasonable connection pool sizes.</w:t>
      </w:r>
    </w:p>
    <w:p w:rsidR="004A5133" w:rsidRPr="004E3214" w:rsidRDefault="00D650F4" w:rsidP="004E3214">
      <w:pPr>
        <w:pStyle w:val="ListParagraph"/>
        <w:ind w:left="234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connPoolStats</w:t>
      </w:r>
      <w:proofErr w:type="spellEnd"/>
      <w:r>
        <w:rPr>
          <w:rFonts w:ascii="Arial" w:hAnsi="Arial" w:cs="Arial"/>
          <w:sz w:val="24"/>
          <w:szCs w:val="24"/>
        </w:rPr>
        <w:t xml:space="preserve"> command returns information regarding the number of open conn</w:t>
      </w:r>
      <w:r w:rsidR="004E3214">
        <w:rPr>
          <w:rFonts w:ascii="Arial" w:hAnsi="Arial" w:cs="Arial"/>
          <w:sz w:val="24"/>
          <w:szCs w:val="24"/>
        </w:rPr>
        <w:t>ections to the current database.</w:t>
      </w:r>
    </w:p>
    <w:p w:rsidR="00D650F4" w:rsidRPr="00C32834" w:rsidRDefault="00D650F4" w:rsidP="00D650F4">
      <w:pPr>
        <w:pStyle w:val="ListParagraph"/>
        <w:numPr>
          <w:ilvl w:val="0"/>
          <w:numId w:val="15"/>
        </w:numPr>
        <w:rPr>
          <w:rFonts w:ascii="Arial" w:hAnsi="Arial" w:cs="Arial"/>
          <w:b/>
          <w:sz w:val="24"/>
          <w:szCs w:val="24"/>
        </w:rPr>
      </w:pPr>
      <w:r>
        <w:rPr>
          <w:rFonts w:ascii="Arial" w:hAnsi="Arial" w:cs="Arial"/>
          <w:sz w:val="24"/>
          <w:szCs w:val="24"/>
        </w:rPr>
        <w:lastRenderedPageBreak/>
        <w:t>Hardware Considerations:</w:t>
      </w:r>
    </w:p>
    <w:p w:rsidR="00C32834" w:rsidRPr="00D650F4" w:rsidRDefault="00C32834" w:rsidP="00C32834">
      <w:pPr>
        <w:pStyle w:val="ListParagraph"/>
        <w:ind w:left="1620"/>
        <w:rPr>
          <w:rFonts w:ascii="Arial" w:hAnsi="Arial" w:cs="Arial"/>
          <w:b/>
          <w:sz w:val="24"/>
          <w:szCs w:val="24"/>
        </w:rPr>
      </w:pPr>
      <w:r>
        <w:rPr>
          <w:rFonts w:ascii="Arial" w:hAnsi="Arial" w:cs="Arial"/>
          <w:sz w:val="24"/>
          <w:szCs w:val="24"/>
        </w:rPr>
        <w:t xml:space="preserve">The hardware for the most efficient </w:t>
      </w:r>
      <w:proofErr w:type="spellStart"/>
      <w:r>
        <w:rPr>
          <w:rFonts w:ascii="Arial" w:hAnsi="Arial" w:cs="Arial"/>
          <w:sz w:val="24"/>
          <w:szCs w:val="24"/>
        </w:rPr>
        <w:t>MongoDB</w:t>
      </w:r>
      <w:proofErr w:type="spellEnd"/>
      <w:r>
        <w:rPr>
          <w:rFonts w:ascii="Arial" w:hAnsi="Arial" w:cs="Arial"/>
          <w:sz w:val="24"/>
          <w:szCs w:val="24"/>
        </w:rPr>
        <w:t xml:space="preserve"> installation </w:t>
      </w:r>
      <w:proofErr w:type="gramStart"/>
      <w:r>
        <w:rPr>
          <w:rFonts w:ascii="Arial" w:hAnsi="Arial" w:cs="Arial"/>
          <w:sz w:val="24"/>
          <w:szCs w:val="24"/>
        </w:rPr>
        <w:t>have</w:t>
      </w:r>
      <w:proofErr w:type="gramEnd"/>
      <w:r>
        <w:rPr>
          <w:rFonts w:ascii="Arial" w:hAnsi="Arial" w:cs="Arial"/>
          <w:sz w:val="24"/>
          <w:szCs w:val="24"/>
        </w:rPr>
        <w:t xml:space="preserve"> the following properties.</w:t>
      </w:r>
    </w:p>
    <w:p w:rsidR="00D650F4" w:rsidRPr="00C32834" w:rsidRDefault="00C32834" w:rsidP="00D650F4">
      <w:pPr>
        <w:pStyle w:val="ListParagraph"/>
        <w:numPr>
          <w:ilvl w:val="1"/>
          <w:numId w:val="15"/>
        </w:numPr>
        <w:rPr>
          <w:rFonts w:ascii="Arial" w:hAnsi="Arial" w:cs="Arial"/>
          <w:b/>
          <w:sz w:val="24"/>
          <w:szCs w:val="24"/>
        </w:rPr>
      </w:pPr>
      <w:r>
        <w:rPr>
          <w:rFonts w:ascii="Arial" w:hAnsi="Arial" w:cs="Arial"/>
          <w:sz w:val="24"/>
          <w:szCs w:val="24"/>
        </w:rPr>
        <w:t xml:space="preserve">Allocate sufficient CPU and RAM. </w:t>
      </w:r>
    </w:p>
    <w:p w:rsidR="00C32834" w:rsidRDefault="00C32834" w:rsidP="00C32834">
      <w:pPr>
        <w:pStyle w:val="ListParagraph"/>
        <w:ind w:left="2340"/>
        <w:rPr>
          <w:rFonts w:ascii="Arial" w:hAnsi="Arial" w:cs="Arial"/>
          <w:sz w:val="24"/>
          <w:szCs w:val="24"/>
        </w:rPr>
      </w:pPr>
      <w:r>
        <w:rPr>
          <w:rFonts w:ascii="Arial" w:hAnsi="Arial" w:cs="Arial"/>
          <w:sz w:val="24"/>
          <w:szCs w:val="24"/>
        </w:rPr>
        <w:t>More RAM and faster CPU increases performance.</w:t>
      </w:r>
    </w:p>
    <w:p w:rsidR="00C32834" w:rsidRDefault="00C32834" w:rsidP="00C32834">
      <w:pPr>
        <w:pStyle w:val="ListParagraph"/>
        <w:ind w:left="2340"/>
        <w:rPr>
          <w:rFonts w:ascii="Arial" w:hAnsi="Arial" w:cs="Arial"/>
          <w:sz w:val="24"/>
          <w:szCs w:val="24"/>
        </w:rPr>
      </w:pPr>
      <w:r>
        <w:rPr>
          <w:rFonts w:ascii="Arial" w:hAnsi="Arial" w:cs="Arial"/>
          <w:sz w:val="24"/>
          <w:szCs w:val="24"/>
        </w:rPr>
        <w:t>Databases are not CPU bound. Increasing number of cores can help, but does not give significant return.</w:t>
      </w: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Use SSDs</w:t>
      </w:r>
    </w:p>
    <w:p w:rsidR="00C32834" w:rsidRDefault="00C32834" w:rsidP="00C32834">
      <w:pPr>
        <w:pStyle w:val="ListParagraph"/>
        <w:ind w:left="2340"/>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has good price-performance ratio with SSDs</w:t>
      </w: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Avoid remote file systems.</w:t>
      </w:r>
    </w:p>
    <w:p w:rsidR="00C32834" w:rsidRDefault="00C32834" w:rsidP="00C32834">
      <w:pPr>
        <w:pStyle w:val="ListParagraph"/>
        <w:ind w:left="2340"/>
        <w:rPr>
          <w:rFonts w:ascii="Arial" w:hAnsi="Arial" w:cs="Arial"/>
          <w:sz w:val="24"/>
          <w:szCs w:val="24"/>
        </w:rPr>
      </w:pPr>
      <w:r>
        <w:rPr>
          <w:rFonts w:ascii="Arial" w:hAnsi="Arial" w:cs="Arial"/>
          <w:sz w:val="24"/>
          <w:szCs w:val="24"/>
        </w:rPr>
        <w:t>It can create performance issues with database.</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Avoid using NUMA hardware.</w:t>
      </w:r>
    </w:p>
    <w:p w:rsidR="00C32834" w:rsidRDefault="00C32834" w:rsidP="00C32834">
      <w:pPr>
        <w:pStyle w:val="ListParagraph"/>
        <w:ind w:left="2340"/>
        <w:rPr>
          <w:rFonts w:ascii="Arial" w:hAnsi="Arial" w:cs="Arial"/>
          <w:sz w:val="24"/>
          <w:szCs w:val="24"/>
        </w:rPr>
      </w:pPr>
      <w:r>
        <w:rPr>
          <w:rFonts w:ascii="Arial" w:hAnsi="Arial" w:cs="Arial"/>
          <w:sz w:val="24"/>
          <w:szCs w:val="24"/>
        </w:rPr>
        <w:t xml:space="preserve">It creates low performance and high process usage. If needed, check </w:t>
      </w:r>
      <w:proofErr w:type="spellStart"/>
      <w:r>
        <w:rPr>
          <w:rFonts w:ascii="Arial" w:hAnsi="Arial" w:cs="Arial"/>
          <w:sz w:val="24"/>
          <w:szCs w:val="24"/>
        </w:rPr>
        <w:t>mongodb</w:t>
      </w:r>
      <w:proofErr w:type="spellEnd"/>
      <w:r>
        <w:rPr>
          <w:rFonts w:ascii="Arial" w:hAnsi="Arial" w:cs="Arial"/>
          <w:sz w:val="24"/>
          <w:szCs w:val="24"/>
        </w:rPr>
        <w:t xml:space="preserve"> docs to find ways to fasten it.</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Assign SWAP space:</w:t>
      </w:r>
    </w:p>
    <w:p w:rsidR="00C32834" w:rsidRDefault="00C32834" w:rsidP="00C32834">
      <w:pPr>
        <w:pStyle w:val="ListParagraph"/>
        <w:ind w:left="2340"/>
        <w:rPr>
          <w:rFonts w:ascii="Arial" w:hAnsi="Arial" w:cs="Arial"/>
          <w:sz w:val="24"/>
          <w:szCs w:val="24"/>
        </w:rPr>
      </w:pPr>
      <w:r>
        <w:rPr>
          <w:rFonts w:ascii="Arial" w:hAnsi="Arial" w:cs="Arial"/>
          <w:sz w:val="24"/>
          <w:szCs w:val="24"/>
        </w:rPr>
        <w:t xml:space="preserve">Allocating SWAP space can avoid issues with memory contention and can prevent the </w:t>
      </w:r>
      <w:proofErr w:type="spellStart"/>
      <w:r>
        <w:rPr>
          <w:rFonts w:ascii="Arial" w:hAnsi="Arial" w:cs="Arial"/>
          <w:sz w:val="24"/>
          <w:szCs w:val="24"/>
        </w:rPr>
        <w:t>mongod</w:t>
      </w:r>
      <w:proofErr w:type="spellEnd"/>
      <w:r>
        <w:rPr>
          <w:rFonts w:ascii="Arial" w:hAnsi="Arial" w:cs="Arial"/>
          <w:sz w:val="24"/>
          <w:szCs w:val="24"/>
        </w:rPr>
        <w:t xml:space="preserve"> process from being killed by Linux.</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RAID:</w:t>
      </w:r>
    </w:p>
    <w:p w:rsidR="00C32834" w:rsidRDefault="00C32834" w:rsidP="00C32834">
      <w:pPr>
        <w:pStyle w:val="ListParagraph"/>
        <w:ind w:left="2340"/>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deployments should use disks backed by RAID-10.</w:t>
      </w:r>
    </w:p>
    <w:p w:rsidR="00C32834" w:rsidRDefault="00C32834" w:rsidP="00C32834">
      <w:pPr>
        <w:pStyle w:val="ListParagraph"/>
        <w:ind w:left="2340"/>
        <w:rPr>
          <w:rFonts w:ascii="Arial" w:hAnsi="Arial" w:cs="Arial"/>
          <w:sz w:val="24"/>
          <w:szCs w:val="24"/>
        </w:rPr>
      </w:pPr>
      <w:r>
        <w:rPr>
          <w:rFonts w:ascii="Arial" w:hAnsi="Arial" w:cs="Arial"/>
          <w:sz w:val="24"/>
          <w:szCs w:val="24"/>
        </w:rPr>
        <w:t>RAID-0 provides good write performance but gives poor read performance.</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 xml:space="preserve">Remote </w:t>
      </w:r>
      <w:proofErr w:type="spellStart"/>
      <w:r>
        <w:rPr>
          <w:rFonts w:ascii="Arial" w:hAnsi="Arial" w:cs="Arial"/>
          <w:sz w:val="24"/>
          <w:szCs w:val="24"/>
        </w:rPr>
        <w:t>Filesystems</w:t>
      </w:r>
      <w:proofErr w:type="spellEnd"/>
      <w:r>
        <w:rPr>
          <w:rFonts w:ascii="Arial" w:hAnsi="Arial" w:cs="Arial"/>
          <w:sz w:val="24"/>
          <w:szCs w:val="24"/>
        </w:rPr>
        <w:t>:</w:t>
      </w:r>
    </w:p>
    <w:p w:rsidR="00C32834" w:rsidRDefault="00C32834" w:rsidP="00C32834">
      <w:pPr>
        <w:pStyle w:val="ListParagraph"/>
        <w:ind w:left="2340"/>
        <w:rPr>
          <w:rFonts w:ascii="Arial" w:hAnsi="Arial" w:cs="Arial"/>
          <w:sz w:val="24"/>
          <w:szCs w:val="24"/>
        </w:rPr>
      </w:pPr>
      <w:r>
        <w:rPr>
          <w:rFonts w:ascii="Arial" w:hAnsi="Arial" w:cs="Arial"/>
          <w:sz w:val="24"/>
          <w:szCs w:val="24"/>
        </w:rPr>
        <w:t xml:space="preserve">The network file system is not recommended to be used for </w:t>
      </w:r>
      <w:proofErr w:type="spellStart"/>
      <w:r>
        <w:rPr>
          <w:rFonts w:ascii="Arial" w:hAnsi="Arial" w:cs="Arial"/>
          <w:sz w:val="24"/>
          <w:szCs w:val="24"/>
        </w:rPr>
        <w:t>MongoDB</w:t>
      </w:r>
      <w:proofErr w:type="spellEnd"/>
      <w:r>
        <w:rPr>
          <w:rFonts w:ascii="Arial" w:hAnsi="Arial" w:cs="Arial"/>
          <w:sz w:val="24"/>
          <w:szCs w:val="24"/>
        </w:rPr>
        <w:t>.</w:t>
      </w:r>
    </w:p>
    <w:p w:rsidR="00C32834" w:rsidRDefault="00C32834" w:rsidP="00C32834">
      <w:pPr>
        <w:pStyle w:val="ListParagraph"/>
        <w:ind w:left="2340"/>
        <w:rPr>
          <w:rFonts w:ascii="Arial" w:hAnsi="Arial" w:cs="Arial"/>
          <w:sz w:val="24"/>
          <w:szCs w:val="24"/>
        </w:rPr>
      </w:pPr>
    </w:p>
    <w:p w:rsidR="00C32834" w:rsidRDefault="00C32834" w:rsidP="00C32834">
      <w:pPr>
        <w:pStyle w:val="ListParagraph"/>
        <w:numPr>
          <w:ilvl w:val="1"/>
          <w:numId w:val="15"/>
        </w:numPr>
        <w:rPr>
          <w:rFonts w:ascii="Arial" w:hAnsi="Arial" w:cs="Arial"/>
          <w:sz w:val="24"/>
          <w:szCs w:val="24"/>
        </w:rPr>
      </w:pPr>
      <w:r>
        <w:rPr>
          <w:rFonts w:ascii="Arial" w:hAnsi="Arial" w:cs="Arial"/>
          <w:sz w:val="24"/>
          <w:szCs w:val="24"/>
        </w:rPr>
        <w:t>Separate components onto different storage devices:</w:t>
      </w:r>
    </w:p>
    <w:p w:rsidR="00C32834" w:rsidRDefault="00C32834" w:rsidP="00C32834">
      <w:pPr>
        <w:pStyle w:val="ListParagraph"/>
        <w:ind w:left="2340"/>
        <w:rPr>
          <w:rFonts w:ascii="Arial" w:hAnsi="Arial" w:cs="Arial"/>
          <w:sz w:val="24"/>
          <w:szCs w:val="24"/>
        </w:rPr>
      </w:pPr>
      <w:r>
        <w:rPr>
          <w:rFonts w:ascii="Arial" w:hAnsi="Arial" w:cs="Arial"/>
          <w:sz w:val="24"/>
          <w:szCs w:val="24"/>
        </w:rPr>
        <w:t>For improved performance, consider separating your database’s data, journal and logs onto different storage devices.</w:t>
      </w:r>
    </w:p>
    <w:p w:rsidR="004E3214" w:rsidRPr="00C32834" w:rsidRDefault="004E3214" w:rsidP="00C32834">
      <w:pPr>
        <w:pStyle w:val="ListParagraph"/>
        <w:ind w:left="2340"/>
        <w:rPr>
          <w:rFonts w:ascii="Arial" w:hAnsi="Arial" w:cs="Arial"/>
          <w:sz w:val="24"/>
          <w:szCs w:val="24"/>
        </w:rPr>
      </w:pPr>
    </w:p>
    <w:p w:rsidR="00363843" w:rsidRDefault="004E3214" w:rsidP="004E3214">
      <w:pPr>
        <w:pStyle w:val="ListParagraph"/>
        <w:numPr>
          <w:ilvl w:val="0"/>
          <w:numId w:val="15"/>
        </w:numPr>
        <w:rPr>
          <w:rFonts w:ascii="Arial" w:hAnsi="Arial" w:cs="Arial"/>
          <w:sz w:val="24"/>
          <w:szCs w:val="24"/>
        </w:rPr>
      </w:pPr>
      <w:r>
        <w:rPr>
          <w:rFonts w:ascii="Arial" w:hAnsi="Arial" w:cs="Arial"/>
          <w:sz w:val="24"/>
          <w:szCs w:val="24"/>
        </w:rPr>
        <w:t>Architecture:</w:t>
      </w:r>
    </w:p>
    <w:p w:rsidR="004E3214" w:rsidRDefault="004E3214" w:rsidP="004E3214">
      <w:pPr>
        <w:pStyle w:val="ListParagraph"/>
        <w:numPr>
          <w:ilvl w:val="1"/>
          <w:numId w:val="15"/>
        </w:numPr>
        <w:rPr>
          <w:rFonts w:ascii="Arial" w:hAnsi="Arial" w:cs="Arial"/>
          <w:sz w:val="24"/>
          <w:szCs w:val="24"/>
        </w:rPr>
      </w:pPr>
      <w:r>
        <w:rPr>
          <w:rFonts w:ascii="Arial" w:hAnsi="Arial" w:cs="Arial"/>
          <w:sz w:val="24"/>
          <w:szCs w:val="24"/>
        </w:rPr>
        <w:t>Write Concern:</w:t>
      </w:r>
    </w:p>
    <w:p w:rsidR="004E3214" w:rsidRDefault="004E3214" w:rsidP="004E3214">
      <w:pPr>
        <w:pStyle w:val="ListParagraph"/>
        <w:ind w:left="2340"/>
        <w:rPr>
          <w:rFonts w:ascii="Arial" w:hAnsi="Arial" w:cs="Arial"/>
          <w:sz w:val="24"/>
          <w:szCs w:val="24"/>
        </w:rPr>
      </w:pPr>
      <w:r>
        <w:rPr>
          <w:rFonts w:ascii="Arial" w:hAnsi="Arial" w:cs="Arial"/>
          <w:sz w:val="24"/>
          <w:szCs w:val="24"/>
        </w:rPr>
        <w:t xml:space="preserve">Write concern is the guarantee provided by the database that a write operation has been successfully performed. </w:t>
      </w:r>
      <w:proofErr w:type="spellStart"/>
      <w:r>
        <w:rPr>
          <w:rFonts w:ascii="Arial" w:hAnsi="Arial" w:cs="Arial"/>
          <w:sz w:val="24"/>
          <w:szCs w:val="24"/>
        </w:rPr>
        <w:t>MongoDB</w:t>
      </w:r>
      <w:proofErr w:type="spellEnd"/>
      <w:r>
        <w:rPr>
          <w:rFonts w:ascii="Arial" w:hAnsi="Arial" w:cs="Arial"/>
          <w:sz w:val="24"/>
          <w:szCs w:val="24"/>
        </w:rPr>
        <w:t xml:space="preserve"> offers various levels of write concerns. Consider the right one for the system.</w:t>
      </w:r>
    </w:p>
    <w:p w:rsidR="004E3214" w:rsidRDefault="004E3214" w:rsidP="004E3214">
      <w:pPr>
        <w:pStyle w:val="ListParagraph"/>
        <w:ind w:left="2340"/>
        <w:rPr>
          <w:rFonts w:ascii="Arial" w:hAnsi="Arial" w:cs="Arial"/>
          <w:sz w:val="24"/>
          <w:szCs w:val="24"/>
        </w:rPr>
      </w:pPr>
    </w:p>
    <w:p w:rsidR="004E3214" w:rsidRDefault="004E3214" w:rsidP="004E3214">
      <w:pPr>
        <w:pStyle w:val="ListParagraph"/>
        <w:numPr>
          <w:ilvl w:val="1"/>
          <w:numId w:val="15"/>
        </w:numPr>
        <w:rPr>
          <w:rFonts w:ascii="Arial" w:hAnsi="Arial" w:cs="Arial"/>
          <w:sz w:val="24"/>
          <w:szCs w:val="24"/>
        </w:rPr>
      </w:pPr>
      <w:r>
        <w:rPr>
          <w:rFonts w:ascii="Arial" w:hAnsi="Arial" w:cs="Arial"/>
          <w:sz w:val="24"/>
          <w:szCs w:val="24"/>
        </w:rPr>
        <w:lastRenderedPageBreak/>
        <w:t>Replica Sets:</w:t>
      </w:r>
    </w:p>
    <w:p w:rsidR="004E3214" w:rsidRDefault="004E3214" w:rsidP="004E3214">
      <w:pPr>
        <w:pStyle w:val="ListParagraph"/>
        <w:ind w:left="2340"/>
        <w:rPr>
          <w:rFonts w:ascii="Arial" w:hAnsi="Arial" w:cs="Arial"/>
          <w:sz w:val="24"/>
          <w:szCs w:val="24"/>
        </w:rPr>
      </w:pPr>
      <w:r>
        <w:rPr>
          <w:rFonts w:ascii="Arial" w:hAnsi="Arial" w:cs="Arial"/>
          <w:sz w:val="24"/>
          <w:szCs w:val="24"/>
        </w:rPr>
        <w:t>This will be covered in the replication section of the database specifications.</w:t>
      </w:r>
    </w:p>
    <w:p w:rsidR="004E3214" w:rsidRDefault="004E3214" w:rsidP="004E3214">
      <w:pPr>
        <w:pStyle w:val="ListParagraph"/>
        <w:ind w:left="2340"/>
        <w:rPr>
          <w:rFonts w:ascii="Arial" w:hAnsi="Arial" w:cs="Arial"/>
          <w:sz w:val="24"/>
          <w:szCs w:val="24"/>
        </w:rPr>
      </w:pPr>
    </w:p>
    <w:p w:rsidR="004E3214" w:rsidRDefault="004E3214" w:rsidP="004E3214">
      <w:pPr>
        <w:pStyle w:val="ListParagraph"/>
        <w:numPr>
          <w:ilvl w:val="1"/>
          <w:numId w:val="15"/>
        </w:numPr>
        <w:rPr>
          <w:rFonts w:ascii="Arial" w:hAnsi="Arial" w:cs="Arial"/>
          <w:sz w:val="24"/>
          <w:szCs w:val="24"/>
        </w:rPr>
      </w:pPr>
      <w:proofErr w:type="spellStart"/>
      <w:r>
        <w:rPr>
          <w:rFonts w:ascii="Arial" w:hAnsi="Arial" w:cs="Arial"/>
          <w:sz w:val="24"/>
          <w:szCs w:val="24"/>
        </w:rPr>
        <w:t>Sharded</w:t>
      </w:r>
      <w:proofErr w:type="spellEnd"/>
      <w:r>
        <w:rPr>
          <w:rFonts w:ascii="Arial" w:hAnsi="Arial" w:cs="Arial"/>
          <w:sz w:val="24"/>
          <w:szCs w:val="24"/>
        </w:rPr>
        <w:t xml:space="preserve"> Clusters:</w:t>
      </w:r>
    </w:p>
    <w:p w:rsidR="004E3214" w:rsidRDefault="004E3214" w:rsidP="004E3214">
      <w:pPr>
        <w:pStyle w:val="ListParagraph"/>
        <w:ind w:left="2340"/>
        <w:rPr>
          <w:rFonts w:ascii="Arial" w:hAnsi="Arial" w:cs="Arial"/>
          <w:sz w:val="24"/>
          <w:szCs w:val="24"/>
        </w:rPr>
      </w:pPr>
      <w:r>
        <w:rPr>
          <w:rFonts w:ascii="Arial" w:hAnsi="Arial" w:cs="Arial"/>
          <w:sz w:val="24"/>
          <w:szCs w:val="24"/>
        </w:rPr>
        <w:t xml:space="preserve">This will be covered in the </w:t>
      </w:r>
      <w:proofErr w:type="spellStart"/>
      <w:r>
        <w:rPr>
          <w:rFonts w:ascii="Arial" w:hAnsi="Arial" w:cs="Arial"/>
          <w:sz w:val="24"/>
          <w:szCs w:val="24"/>
        </w:rPr>
        <w:t>sharding</w:t>
      </w:r>
      <w:proofErr w:type="spellEnd"/>
      <w:r>
        <w:rPr>
          <w:rFonts w:ascii="Arial" w:hAnsi="Arial" w:cs="Arial"/>
          <w:sz w:val="24"/>
          <w:szCs w:val="24"/>
        </w:rPr>
        <w:t xml:space="preserve"> section of the database specifications.</w:t>
      </w:r>
    </w:p>
    <w:p w:rsidR="004E3214" w:rsidRPr="004E3214" w:rsidRDefault="004E3214" w:rsidP="004E3214">
      <w:pPr>
        <w:pStyle w:val="ListParagraph"/>
        <w:ind w:left="2340"/>
        <w:rPr>
          <w:rFonts w:ascii="Arial" w:hAnsi="Arial" w:cs="Arial"/>
          <w:sz w:val="24"/>
          <w:szCs w:val="24"/>
        </w:rPr>
      </w:pPr>
    </w:p>
    <w:p w:rsidR="00363843" w:rsidRDefault="004E3214" w:rsidP="004E3214">
      <w:pPr>
        <w:pStyle w:val="ListParagraph"/>
        <w:numPr>
          <w:ilvl w:val="0"/>
          <w:numId w:val="15"/>
        </w:numPr>
        <w:rPr>
          <w:rFonts w:ascii="Arial" w:hAnsi="Arial" w:cs="Arial"/>
          <w:sz w:val="24"/>
          <w:szCs w:val="24"/>
        </w:rPr>
      </w:pPr>
      <w:r>
        <w:rPr>
          <w:rFonts w:ascii="Arial" w:hAnsi="Arial" w:cs="Arial"/>
          <w:sz w:val="24"/>
          <w:szCs w:val="24"/>
        </w:rPr>
        <w:t>Platforms</w:t>
      </w:r>
    </w:p>
    <w:p w:rsidR="004E3214" w:rsidRPr="004E3214" w:rsidRDefault="004E3214" w:rsidP="004E3214">
      <w:pPr>
        <w:pStyle w:val="ListParagraph"/>
        <w:numPr>
          <w:ilvl w:val="1"/>
          <w:numId w:val="15"/>
        </w:numPr>
        <w:rPr>
          <w:rFonts w:ascii="Arial" w:hAnsi="Arial" w:cs="Arial"/>
          <w:sz w:val="24"/>
          <w:szCs w:val="24"/>
        </w:rPr>
      </w:pPr>
      <w:r>
        <w:rPr>
          <w:rFonts w:ascii="Arial" w:hAnsi="Arial" w:cs="Arial"/>
          <w:sz w:val="24"/>
          <w:szCs w:val="24"/>
        </w:rPr>
        <w:t xml:space="preserve">While running </w:t>
      </w:r>
      <w:proofErr w:type="spellStart"/>
      <w:r>
        <w:rPr>
          <w:rFonts w:ascii="Arial" w:hAnsi="Arial" w:cs="Arial"/>
          <w:sz w:val="24"/>
          <w:szCs w:val="24"/>
        </w:rPr>
        <w:t>MongoDB</w:t>
      </w:r>
      <w:proofErr w:type="spellEnd"/>
      <w:r>
        <w:rPr>
          <w:rFonts w:ascii="Arial" w:hAnsi="Arial" w:cs="Arial"/>
          <w:sz w:val="24"/>
          <w:szCs w:val="24"/>
        </w:rPr>
        <w:t xml:space="preserve"> in production on Linux, </w:t>
      </w:r>
      <w:r w:rsidRPr="004E3214">
        <w:rPr>
          <w:rFonts w:ascii="Arial" w:hAnsi="Arial" w:cs="Arial"/>
          <w:b/>
          <w:sz w:val="24"/>
          <w:szCs w:val="24"/>
        </w:rPr>
        <w:t>make sure the Linux kernel version is 2.6.36 or above</w:t>
      </w:r>
      <w:r>
        <w:rPr>
          <w:rFonts w:ascii="Arial" w:hAnsi="Arial" w:cs="Arial"/>
          <w:b/>
          <w:sz w:val="24"/>
          <w:szCs w:val="24"/>
        </w:rPr>
        <w:t>.</w:t>
      </w:r>
    </w:p>
    <w:p w:rsidR="004E3214" w:rsidRDefault="004E3214" w:rsidP="004E3214">
      <w:pPr>
        <w:pStyle w:val="ListParagraph"/>
        <w:numPr>
          <w:ilvl w:val="1"/>
          <w:numId w:val="15"/>
        </w:numPr>
        <w:rPr>
          <w:rFonts w:ascii="Arial" w:hAnsi="Arial" w:cs="Arial"/>
          <w:sz w:val="24"/>
          <w:szCs w:val="24"/>
        </w:rPr>
      </w:pPr>
      <w:r>
        <w:rPr>
          <w:rFonts w:ascii="Arial" w:hAnsi="Arial" w:cs="Arial"/>
          <w:sz w:val="24"/>
          <w:szCs w:val="24"/>
        </w:rPr>
        <w:t>Use the XFS or Ext4 file format.</w:t>
      </w:r>
    </w:p>
    <w:p w:rsidR="004E3214" w:rsidRDefault="00B760DB" w:rsidP="004E3214">
      <w:pPr>
        <w:pStyle w:val="ListParagraph"/>
        <w:numPr>
          <w:ilvl w:val="1"/>
          <w:numId w:val="15"/>
        </w:numPr>
        <w:rPr>
          <w:rFonts w:ascii="Arial" w:hAnsi="Arial" w:cs="Arial"/>
          <w:sz w:val="24"/>
          <w:szCs w:val="24"/>
        </w:rPr>
      </w:pPr>
      <w:r>
        <w:rPr>
          <w:rFonts w:ascii="Arial" w:hAnsi="Arial" w:cs="Arial"/>
          <w:sz w:val="24"/>
          <w:szCs w:val="24"/>
        </w:rPr>
        <w:t>Important Considerations:</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Turn off </w:t>
      </w:r>
      <w:proofErr w:type="spellStart"/>
      <w:r>
        <w:rPr>
          <w:rFonts w:ascii="Arial" w:hAnsi="Arial" w:cs="Arial"/>
          <w:sz w:val="24"/>
          <w:szCs w:val="24"/>
        </w:rPr>
        <w:t>atime</w:t>
      </w:r>
      <w:proofErr w:type="spellEnd"/>
      <w:r>
        <w:rPr>
          <w:rFonts w:ascii="Arial" w:hAnsi="Arial" w:cs="Arial"/>
          <w:sz w:val="24"/>
          <w:szCs w:val="24"/>
        </w:rPr>
        <w:t xml:space="preserve"> for the storage volume containing the database files.</w:t>
      </w:r>
    </w:p>
    <w:p w:rsidR="00363843"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Set the file descriptor </w:t>
      </w:r>
      <w:r w:rsidRPr="00B760DB">
        <w:rPr>
          <w:rFonts w:ascii="Arial" w:hAnsi="Arial" w:cs="Arial"/>
          <w:b/>
          <w:sz w:val="24"/>
          <w:szCs w:val="24"/>
        </w:rPr>
        <w:t>–n</w:t>
      </w:r>
      <w:r>
        <w:rPr>
          <w:rFonts w:ascii="Arial" w:hAnsi="Arial" w:cs="Arial"/>
          <w:sz w:val="24"/>
          <w:szCs w:val="24"/>
        </w:rPr>
        <w:t xml:space="preserve"> and user process limit </w:t>
      </w:r>
      <w:r>
        <w:rPr>
          <w:rFonts w:ascii="Arial" w:hAnsi="Arial" w:cs="Arial"/>
          <w:b/>
          <w:sz w:val="24"/>
          <w:szCs w:val="24"/>
        </w:rPr>
        <w:t>–</w:t>
      </w:r>
      <w:r w:rsidRPr="00B760DB">
        <w:rPr>
          <w:rFonts w:ascii="Arial" w:hAnsi="Arial" w:cs="Arial"/>
          <w:b/>
          <w:sz w:val="24"/>
          <w:szCs w:val="24"/>
        </w:rPr>
        <w:t>u</w:t>
      </w:r>
      <w:r>
        <w:rPr>
          <w:rFonts w:ascii="Arial" w:hAnsi="Arial" w:cs="Arial"/>
          <w:b/>
          <w:sz w:val="24"/>
          <w:szCs w:val="24"/>
        </w:rPr>
        <w:t xml:space="preserve"> </w:t>
      </w:r>
      <w:r>
        <w:rPr>
          <w:rFonts w:ascii="Arial" w:hAnsi="Arial" w:cs="Arial"/>
          <w:sz w:val="24"/>
          <w:szCs w:val="24"/>
        </w:rPr>
        <w:t xml:space="preserve">to above </w:t>
      </w:r>
      <w:r w:rsidRPr="00B760DB">
        <w:rPr>
          <w:rFonts w:ascii="Arial" w:hAnsi="Arial" w:cs="Arial"/>
          <w:b/>
          <w:sz w:val="24"/>
          <w:szCs w:val="24"/>
        </w:rPr>
        <w:t>20,000</w:t>
      </w:r>
      <w:r>
        <w:rPr>
          <w:rFonts w:ascii="Arial" w:hAnsi="Arial" w:cs="Arial"/>
          <w:sz w:val="24"/>
          <w:szCs w:val="24"/>
        </w:rPr>
        <w:t xml:space="preserve">. A low u limit will cause issues in performance for </w:t>
      </w:r>
      <w:proofErr w:type="spellStart"/>
      <w:r>
        <w:rPr>
          <w:rFonts w:ascii="Arial" w:hAnsi="Arial" w:cs="Arial"/>
          <w:sz w:val="24"/>
          <w:szCs w:val="24"/>
        </w:rPr>
        <w:t>MongoDB</w:t>
      </w:r>
      <w:proofErr w:type="spellEnd"/>
      <w:r>
        <w:rPr>
          <w:rFonts w:ascii="Arial" w:hAnsi="Arial" w:cs="Arial"/>
          <w:sz w:val="24"/>
          <w:szCs w:val="24"/>
        </w:rPr>
        <w:t>.</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Disable </w:t>
      </w:r>
      <w:r w:rsidRPr="00B760DB">
        <w:rPr>
          <w:rFonts w:ascii="Arial" w:hAnsi="Arial" w:cs="Arial"/>
          <w:b/>
          <w:sz w:val="24"/>
          <w:szCs w:val="24"/>
        </w:rPr>
        <w:t>transparent huge pages</w:t>
      </w:r>
      <w:r>
        <w:rPr>
          <w:rFonts w:ascii="Arial" w:hAnsi="Arial" w:cs="Arial"/>
          <w:b/>
          <w:sz w:val="24"/>
          <w:szCs w:val="24"/>
        </w:rPr>
        <w:t xml:space="preserve"> </w:t>
      </w:r>
      <w:r>
        <w:rPr>
          <w:rFonts w:ascii="Arial" w:hAnsi="Arial" w:cs="Arial"/>
          <w:sz w:val="24"/>
          <w:szCs w:val="24"/>
        </w:rPr>
        <w:t xml:space="preserve">as </w:t>
      </w:r>
      <w:proofErr w:type="spellStart"/>
      <w:r>
        <w:rPr>
          <w:rFonts w:ascii="Arial" w:hAnsi="Arial" w:cs="Arial"/>
          <w:sz w:val="24"/>
          <w:szCs w:val="24"/>
        </w:rPr>
        <w:t>MongoDB</w:t>
      </w:r>
      <w:proofErr w:type="spellEnd"/>
      <w:r>
        <w:rPr>
          <w:rFonts w:ascii="Arial" w:hAnsi="Arial" w:cs="Arial"/>
          <w:sz w:val="24"/>
          <w:szCs w:val="24"/>
        </w:rPr>
        <w:t xml:space="preserve"> performs better with 4096 byte virtual memory pages.</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Disable Non Uniform Memory Access (NUMA) from the BIOS.</w:t>
      </w:r>
    </w:p>
    <w:p w:rsid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Ensure that </w:t>
      </w:r>
      <w:proofErr w:type="spellStart"/>
      <w:r>
        <w:rPr>
          <w:rFonts w:ascii="Arial" w:hAnsi="Arial" w:cs="Arial"/>
          <w:sz w:val="24"/>
          <w:szCs w:val="24"/>
        </w:rPr>
        <w:t>readahead</w:t>
      </w:r>
      <w:proofErr w:type="spellEnd"/>
      <w:r>
        <w:rPr>
          <w:rFonts w:ascii="Arial" w:hAnsi="Arial" w:cs="Arial"/>
          <w:sz w:val="24"/>
          <w:szCs w:val="24"/>
        </w:rPr>
        <w:t xml:space="preserve"> settings for the devices that store the database files are appropriate. </w:t>
      </w:r>
    </w:p>
    <w:p w:rsidR="00B760DB" w:rsidRPr="00B760DB" w:rsidRDefault="00B760DB" w:rsidP="00B760DB">
      <w:pPr>
        <w:pStyle w:val="ListParagraph"/>
        <w:numPr>
          <w:ilvl w:val="2"/>
          <w:numId w:val="15"/>
        </w:numPr>
        <w:rPr>
          <w:rFonts w:ascii="Arial" w:hAnsi="Arial" w:cs="Arial"/>
          <w:sz w:val="24"/>
          <w:szCs w:val="24"/>
        </w:rPr>
      </w:pPr>
      <w:r>
        <w:rPr>
          <w:rFonts w:ascii="Arial" w:hAnsi="Arial" w:cs="Arial"/>
          <w:sz w:val="24"/>
          <w:szCs w:val="24"/>
        </w:rPr>
        <w:t xml:space="preserve">Use Network Time Protocol to synchronize time between your hosts. This is essential in </w:t>
      </w:r>
      <w:proofErr w:type="spellStart"/>
      <w:r>
        <w:rPr>
          <w:rFonts w:ascii="Arial" w:hAnsi="Arial" w:cs="Arial"/>
          <w:sz w:val="24"/>
          <w:szCs w:val="24"/>
        </w:rPr>
        <w:t>sharded</w:t>
      </w:r>
      <w:proofErr w:type="spellEnd"/>
      <w:r>
        <w:rPr>
          <w:rFonts w:ascii="Arial" w:hAnsi="Arial" w:cs="Arial"/>
          <w:sz w:val="24"/>
          <w:szCs w:val="24"/>
        </w:rPr>
        <w:t xml:space="preserve"> clusters.</w:t>
      </w:r>
    </w:p>
    <w:p w:rsidR="00363843" w:rsidRDefault="00363843" w:rsidP="00363843">
      <w:pPr>
        <w:pStyle w:val="ListParagraph"/>
        <w:ind w:left="900"/>
        <w:rPr>
          <w:rFonts w:ascii="Arial" w:hAnsi="Arial" w:cs="Arial"/>
          <w:sz w:val="24"/>
          <w:szCs w:val="24"/>
        </w:rPr>
      </w:pPr>
    </w:p>
    <w:p w:rsidR="00B760DB" w:rsidRDefault="00B760DB" w:rsidP="00B760DB">
      <w:pPr>
        <w:pStyle w:val="ListParagraph"/>
        <w:numPr>
          <w:ilvl w:val="0"/>
          <w:numId w:val="15"/>
        </w:numPr>
        <w:rPr>
          <w:rFonts w:ascii="Arial" w:hAnsi="Arial" w:cs="Arial"/>
          <w:sz w:val="24"/>
          <w:szCs w:val="24"/>
        </w:rPr>
      </w:pPr>
      <w:r>
        <w:rPr>
          <w:rFonts w:ascii="Arial" w:hAnsi="Arial" w:cs="Arial"/>
          <w:sz w:val="24"/>
          <w:szCs w:val="24"/>
        </w:rPr>
        <w:t>Performance Monitoring</w:t>
      </w:r>
    </w:p>
    <w:p w:rsidR="00B760DB" w:rsidRDefault="00B760DB" w:rsidP="00B760DB">
      <w:pPr>
        <w:pStyle w:val="ListParagraph"/>
        <w:numPr>
          <w:ilvl w:val="1"/>
          <w:numId w:val="15"/>
        </w:numPr>
        <w:rPr>
          <w:rFonts w:ascii="Arial" w:hAnsi="Arial" w:cs="Arial"/>
          <w:sz w:val="24"/>
          <w:szCs w:val="24"/>
        </w:rPr>
      </w:pPr>
      <w:proofErr w:type="spellStart"/>
      <w:r>
        <w:rPr>
          <w:rFonts w:ascii="Arial" w:hAnsi="Arial" w:cs="Arial"/>
          <w:sz w:val="24"/>
          <w:szCs w:val="24"/>
        </w:rPr>
        <w:t>Iostat</w:t>
      </w:r>
      <w:proofErr w:type="spellEnd"/>
      <w:r>
        <w:rPr>
          <w:rFonts w:ascii="Arial" w:hAnsi="Arial" w:cs="Arial"/>
          <w:sz w:val="24"/>
          <w:szCs w:val="24"/>
        </w:rPr>
        <w:t>:</w:t>
      </w:r>
    </w:p>
    <w:p w:rsidR="00B760DB" w:rsidRDefault="00B760DB" w:rsidP="00B760DB">
      <w:pPr>
        <w:pStyle w:val="ListParagraph"/>
        <w:ind w:left="2340"/>
        <w:rPr>
          <w:rFonts w:ascii="Arial" w:hAnsi="Arial" w:cs="Arial"/>
          <w:sz w:val="24"/>
          <w:szCs w:val="24"/>
        </w:rPr>
      </w:pPr>
      <w:r>
        <w:rPr>
          <w:rFonts w:ascii="Arial" w:hAnsi="Arial" w:cs="Arial"/>
          <w:sz w:val="24"/>
          <w:szCs w:val="24"/>
        </w:rPr>
        <w:t xml:space="preserve">Use the </w:t>
      </w:r>
      <w:proofErr w:type="spellStart"/>
      <w:r>
        <w:rPr>
          <w:rFonts w:ascii="Arial" w:hAnsi="Arial" w:cs="Arial"/>
          <w:sz w:val="24"/>
          <w:szCs w:val="24"/>
        </w:rPr>
        <w:t>iostat</w:t>
      </w:r>
      <w:proofErr w:type="spellEnd"/>
      <w:r>
        <w:rPr>
          <w:rFonts w:ascii="Arial" w:hAnsi="Arial" w:cs="Arial"/>
          <w:sz w:val="24"/>
          <w:szCs w:val="24"/>
        </w:rPr>
        <w:t xml:space="preserve"> command to see if disk I/O is the bottleneck for your database. </w:t>
      </w:r>
    </w:p>
    <w:p w:rsidR="00B760DB" w:rsidRDefault="00B760DB" w:rsidP="00B760DB">
      <w:pPr>
        <w:pStyle w:val="ListParagraph"/>
        <w:ind w:left="2340"/>
        <w:rPr>
          <w:rFonts w:ascii="Arial" w:hAnsi="Arial" w:cs="Arial"/>
          <w:sz w:val="24"/>
          <w:szCs w:val="24"/>
        </w:rPr>
      </w:pPr>
    </w:p>
    <w:p w:rsidR="00B760DB" w:rsidRDefault="00B760DB" w:rsidP="00B760DB">
      <w:pPr>
        <w:pStyle w:val="ListParagraph"/>
        <w:numPr>
          <w:ilvl w:val="1"/>
          <w:numId w:val="15"/>
        </w:numPr>
        <w:rPr>
          <w:rFonts w:ascii="Arial" w:hAnsi="Arial" w:cs="Arial"/>
          <w:sz w:val="24"/>
          <w:szCs w:val="24"/>
        </w:rPr>
      </w:pPr>
      <w:proofErr w:type="spellStart"/>
      <w:r>
        <w:rPr>
          <w:rFonts w:ascii="Arial" w:hAnsi="Arial" w:cs="Arial"/>
          <w:sz w:val="24"/>
          <w:szCs w:val="24"/>
        </w:rPr>
        <w:t>Bwm</w:t>
      </w:r>
      <w:proofErr w:type="spellEnd"/>
      <w:r>
        <w:rPr>
          <w:rFonts w:ascii="Arial" w:hAnsi="Arial" w:cs="Arial"/>
          <w:sz w:val="24"/>
          <w:szCs w:val="24"/>
        </w:rPr>
        <w:t>-ng:</w:t>
      </w:r>
    </w:p>
    <w:p w:rsidR="00B760DB" w:rsidRDefault="00B760DB" w:rsidP="00B760DB">
      <w:pPr>
        <w:pStyle w:val="ListParagraph"/>
        <w:ind w:left="2340"/>
        <w:rPr>
          <w:rFonts w:ascii="Arial" w:hAnsi="Arial" w:cs="Arial"/>
          <w:sz w:val="24"/>
          <w:szCs w:val="24"/>
        </w:rPr>
      </w:pPr>
      <w:r>
        <w:rPr>
          <w:rFonts w:ascii="Arial" w:hAnsi="Arial" w:cs="Arial"/>
          <w:sz w:val="24"/>
          <w:szCs w:val="24"/>
        </w:rPr>
        <w:t>This is a command line for monitoring network use. If a network based bottleneck is suspected, use this tool to begin the diagnostic process.</w:t>
      </w: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1C0BD1" w:rsidRDefault="001C0BD1" w:rsidP="006115CB">
      <w:pPr>
        <w:pStyle w:val="ListParagraph"/>
        <w:ind w:left="900"/>
        <w:rPr>
          <w:rFonts w:ascii="Arial" w:hAnsi="Arial" w:cs="Arial"/>
          <w:sz w:val="32"/>
          <w:szCs w:val="32"/>
        </w:rPr>
      </w:pPr>
      <w:r w:rsidRPr="001C0BD1">
        <w:rPr>
          <w:rFonts w:ascii="Arial" w:hAnsi="Arial" w:cs="Arial"/>
          <w:sz w:val="32"/>
          <w:szCs w:val="32"/>
        </w:rPr>
        <w:lastRenderedPageBreak/>
        <w:t>Optimization strategies for database</w:t>
      </w:r>
    </w:p>
    <w:p w:rsidR="006115CB" w:rsidRDefault="006115CB" w:rsidP="006115CB">
      <w:pPr>
        <w:pStyle w:val="ListParagraph"/>
        <w:ind w:left="900"/>
        <w:rPr>
          <w:rFonts w:ascii="Arial" w:hAnsi="Arial" w:cs="Arial"/>
          <w:sz w:val="32"/>
          <w:szCs w:val="32"/>
        </w:rPr>
      </w:pPr>
    </w:p>
    <w:p w:rsidR="00AE39D9" w:rsidRPr="00AE39D9" w:rsidRDefault="006115CB" w:rsidP="00AE39D9">
      <w:pPr>
        <w:pStyle w:val="ListParagraph"/>
        <w:numPr>
          <w:ilvl w:val="0"/>
          <w:numId w:val="17"/>
        </w:numPr>
        <w:rPr>
          <w:rFonts w:ascii="Arial" w:hAnsi="Arial" w:cs="Arial"/>
          <w:sz w:val="24"/>
          <w:szCs w:val="24"/>
        </w:rPr>
      </w:pPr>
      <w:r w:rsidRPr="006115CB">
        <w:rPr>
          <w:rFonts w:ascii="Arial" w:hAnsi="Arial" w:cs="Arial"/>
          <w:b/>
          <w:sz w:val="24"/>
          <w:szCs w:val="24"/>
        </w:rPr>
        <w:t>Eva</w:t>
      </w:r>
      <w:r>
        <w:rPr>
          <w:rFonts w:ascii="Arial" w:hAnsi="Arial" w:cs="Arial"/>
          <w:b/>
          <w:sz w:val="24"/>
          <w:szCs w:val="24"/>
        </w:rPr>
        <w:t>luate the performance of current operations</w:t>
      </w:r>
    </w:p>
    <w:p w:rsidR="00AE39D9" w:rsidRDefault="00AE39D9" w:rsidP="00AE39D9">
      <w:pPr>
        <w:pStyle w:val="ListParagraph"/>
        <w:ind w:left="1260"/>
        <w:rPr>
          <w:rFonts w:ascii="Arial" w:hAnsi="Arial" w:cs="Arial"/>
          <w:sz w:val="24"/>
          <w:szCs w:val="24"/>
        </w:rPr>
      </w:pPr>
      <w:r>
        <w:rPr>
          <w:rFonts w:ascii="Arial" w:hAnsi="Arial" w:cs="Arial"/>
          <w:sz w:val="24"/>
          <w:szCs w:val="24"/>
        </w:rPr>
        <w:t>The following are few techniques to evaluate operational performance.</w:t>
      </w:r>
    </w:p>
    <w:p w:rsidR="00AE39D9" w:rsidRDefault="00AE39D9" w:rsidP="00AE39D9">
      <w:pPr>
        <w:pStyle w:val="ListParagraph"/>
        <w:ind w:left="1260"/>
        <w:rPr>
          <w:rFonts w:ascii="Arial" w:hAnsi="Arial" w:cs="Arial"/>
          <w:sz w:val="24"/>
          <w:szCs w:val="24"/>
        </w:rPr>
      </w:pPr>
      <w:r w:rsidRPr="00AE39D9">
        <w:rPr>
          <w:rFonts w:ascii="Arial" w:hAnsi="Arial" w:cs="Arial"/>
          <w:sz w:val="24"/>
          <w:szCs w:val="24"/>
        </w:rPr>
        <w:t>Use the database profiler to evaluate operations against the database</w:t>
      </w:r>
    </w:p>
    <w:p w:rsidR="00AE39D9" w:rsidRPr="00AE39D9" w:rsidRDefault="00AE39D9" w:rsidP="00AE39D9">
      <w:pPr>
        <w:pStyle w:val="ListParagraph"/>
        <w:ind w:left="1260"/>
        <w:rPr>
          <w:rFonts w:ascii="Arial" w:hAnsi="Arial" w:cs="Arial"/>
          <w:sz w:val="24"/>
          <w:szCs w:val="24"/>
        </w:rPr>
      </w:pPr>
    </w:p>
    <w:p w:rsidR="00AE39D9" w:rsidRDefault="00AE39D9" w:rsidP="00AE39D9">
      <w:pPr>
        <w:pStyle w:val="ListParagraph"/>
        <w:numPr>
          <w:ilvl w:val="1"/>
          <w:numId w:val="18"/>
        </w:numPr>
        <w:rPr>
          <w:rFonts w:ascii="Arial" w:hAnsi="Arial" w:cs="Arial"/>
          <w:sz w:val="24"/>
          <w:szCs w:val="24"/>
        </w:rPr>
      </w:pPr>
      <w:r>
        <w:rPr>
          <w:rFonts w:ascii="Arial" w:hAnsi="Arial" w:cs="Arial"/>
          <w:sz w:val="24"/>
          <w:szCs w:val="24"/>
        </w:rPr>
        <w:t xml:space="preserve">Use </w:t>
      </w:r>
      <w:proofErr w:type="spellStart"/>
      <w:proofErr w:type="gramStart"/>
      <w:r w:rsidRPr="006115CB">
        <w:rPr>
          <w:rFonts w:ascii="Arial" w:hAnsi="Arial" w:cs="Arial"/>
          <w:b/>
          <w:sz w:val="24"/>
          <w:szCs w:val="24"/>
        </w:rPr>
        <w:t>db.currentOp</w:t>
      </w:r>
      <w:proofErr w:type="spellEnd"/>
      <w:r w:rsidRPr="006115CB">
        <w:rPr>
          <w:rFonts w:ascii="Arial" w:hAnsi="Arial" w:cs="Arial"/>
          <w:b/>
          <w:sz w:val="24"/>
          <w:szCs w:val="24"/>
        </w:rPr>
        <w:t>(</w:t>
      </w:r>
      <w:proofErr w:type="gramEnd"/>
      <w:r w:rsidRPr="006115CB">
        <w:rPr>
          <w:rFonts w:ascii="Arial" w:hAnsi="Arial" w:cs="Arial"/>
          <w:b/>
          <w:sz w:val="24"/>
          <w:szCs w:val="24"/>
        </w:rPr>
        <w:t>)</w:t>
      </w:r>
      <w:r>
        <w:rPr>
          <w:rFonts w:ascii="Arial" w:hAnsi="Arial" w:cs="Arial"/>
          <w:sz w:val="24"/>
          <w:szCs w:val="24"/>
        </w:rPr>
        <w:t xml:space="preserve"> to evaluate </w:t>
      </w:r>
      <w:proofErr w:type="spellStart"/>
      <w:r>
        <w:rPr>
          <w:rFonts w:ascii="Arial" w:hAnsi="Arial" w:cs="Arial"/>
          <w:sz w:val="24"/>
          <w:szCs w:val="24"/>
        </w:rPr>
        <w:t>mongod</w:t>
      </w:r>
      <w:proofErr w:type="spellEnd"/>
      <w:r>
        <w:rPr>
          <w:rFonts w:ascii="Arial" w:hAnsi="Arial" w:cs="Arial"/>
          <w:sz w:val="24"/>
          <w:szCs w:val="24"/>
        </w:rPr>
        <w:t xml:space="preserve"> performance.</w:t>
      </w:r>
    </w:p>
    <w:p w:rsidR="00AE39D9" w:rsidRDefault="00AE39D9" w:rsidP="00AE39D9">
      <w:pPr>
        <w:pStyle w:val="ListParagraph"/>
        <w:ind w:left="2340"/>
        <w:rPr>
          <w:rFonts w:ascii="Arial" w:hAnsi="Arial" w:cs="Arial"/>
          <w:sz w:val="24"/>
          <w:szCs w:val="24"/>
        </w:rPr>
      </w:pPr>
      <w:r>
        <w:rPr>
          <w:rFonts w:ascii="Arial" w:hAnsi="Arial" w:cs="Arial"/>
          <w:sz w:val="24"/>
          <w:szCs w:val="24"/>
        </w:rPr>
        <w:t xml:space="preserve">This procedure reports on current operations of </w:t>
      </w:r>
      <w:proofErr w:type="spellStart"/>
      <w:r>
        <w:rPr>
          <w:rFonts w:ascii="Arial" w:hAnsi="Arial" w:cs="Arial"/>
          <w:sz w:val="24"/>
          <w:szCs w:val="24"/>
        </w:rPr>
        <w:t>mongod</w:t>
      </w:r>
      <w:proofErr w:type="spellEnd"/>
    </w:p>
    <w:p w:rsidR="00AE39D9" w:rsidRDefault="00AE39D9" w:rsidP="00AE39D9">
      <w:pPr>
        <w:pStyle w:val="ListParagraph"/>
        <w:ind w:left="2340"/>
        <w:rPr>
          <w:rFonts w:ascii="Arial" w:hAnsi="Arial" w:cs="Arial"/>
          <w:sz w:val="24"/>
          <w:szCs w:val="24"/>
        </w:rPr>
      </w:pPr>
    </w:p>
    <w:p w:rsidR="00AE39D9" w:rsidRDefault="00AE39D9" w:rsidP="00AE39D9">
      <w:pPr>
        <w:pStyle w:val="ListParagraph"/>
        <w:numPr>
          <w:ilvl w:val="1"/>
          <w:numId w:val="18"/>
        </w:numPr>
        <w:rPr>
          <w:rFonts w:ascii="Arial" w:hAnsi="Arial" w:cs="Arial"/>
          <w:sz w:val="24"/>
          <w:szCs w:val="24"/>
        </w:rPr>
      </w:pPr>
      <w:r>
        <w:rPr>
          <w:rFonts w:ascii="Arial" w:hAnsi="Arial" w:cs="Arial"/>
          <w:sz w:val="24"/>
          <w:szCs w:val="24"/>
        </w:rPr>
        <w:t xml:space="preserve">Use </w:t>
      </w:r>
      <w:r w:rsidRPr="006115CB">
        <w:rPr>
          <w:rFonts w:ascii="Arial" w:hAnsi="Arial" w:cs="Arial"/>
          <w:b/>
          <w:sz w:val="24"/>
          <w:szCs w:val="24"/>
        </w:rPr>
        <w:t>$explain</w:t>
      </w:r>
      <w:r>
        <w:rPr>
          <w:rFonts w:ascii="Arial" w:hAnsi="Arial" w:cs="Arial"/>
          <w:sz w:val="24"/>
          <w:szCs w:val="24"/>
        </w:rPr>
        <w:t xml:space="preserve"> to evaluate query performance</w:t>
      </w:r>
    </w:p>
    <w:p w:rsidR="00AE39D9" w:rsidRDefault="00AE39D9" w:rsidP="00AE39D9">
      <w:pPr>
        <w:pStyle w:val="ListParagraph"/>
        <w:ind w:left="2340"/>
        <w:rPr>
          <w:rFonts w:ascii="Arial" w:hAnsi="Arial" w:cs="Arial"/>
          <w:sz w:val="24"/>
          <w:szCs w:val="24"/>
        </w:rPr>
      </w:pPr>
      <w:r>
        <w:rPr>
          <w:rFonts w:ascii="Arial" w:hAnsi="Arial" w:cs="Arial"/>
          <w:sz w:val="24"/>
          <w:szCs w:val="24"/>
        </w:rPr>
        <w:t xml:space="preserve">The explain method returns statistics on a query and the index </w:t>
      </w:r>
      <w:proofErr w:type="spellStart"/>
      <w:r>
        <w:rPr>
          <w:rFonts w:ascii="Arial" w:hAnsi="Arial" w:cs="Arial"/>
          <w:sz w:val="24"/>
          <w:szCs w:val="24"/>
        </w:rPr>
        <w:t>mongoDB</w:t>
      </w:r>
      <w:proofErr w:type="spellEnd"/>
      <w:r>
        <w:rPr>
          <w:rFonts w:ascii="Arial" w:hAnsi="Arial" w:cs="Arial"/>
          <w:sz w:val="24"/>
          <w:szCs w:val="24"/>
        </w:rPr>
        <w:t xml:space="preserve"> selected to fulfill the query.</w:t>
      </w:r>
    </w:p>
    <w:p w:rsidR="00AE39D9" w:rsidRPr="00AE39D9" w:rsidRDefault="00AE39D9" w:rsidP="00AE39D9">
      <w:pPr>
        <w:pStyle w:val="ListParagraph"/>
        <w:ind w:left="2340"/>
        <w:rPr>
          <w:rFonts w:ascii="Arial" w:hAnsi="Arial" w:cs="Arial"/>
          <w:sz w:val="24"/>
          <w:szCs w:val="24"/>
        </w:rPr>
      </w:pPr>
    </w:p>
    <w:p w:rsidR="00AE39D9" w:rsidRDefault="00AE39D9" w:rsidP="00AE39D9">
      <w:pPr>
        <w:pStyle w:val="ListParagraph"/>
        <w:numPr>
          <w:ilvl w:val="0"/>
          <w:numId w:val="17"/>
        </w:numPr>
        <w:rPr>
          <w:rFonts w:ascii="Arial" w:hAnsi="Arial" w:cs="Arial"/>
          <w:b/>
          <w:sz w:val="24"/>
          <w:szCs w:val="24"/>
        </w:rPr>
      </w:pPr>
      <w:r>
        <w:rPr>
          <w:rFonts w:ascii="Arial" w:hAnsi="Arial" w:cs="Arial"/>
          <w:b/>
          <w:sz w:val="24"/>
          <w:szCs w:val="24"/>
        </w:rPr>
        <w:t>U</w:t>
      </w:r>
      <w:r w:rsidRPr="00235EF4">
        <w:rPr>
          <w:rFonts w:ascii="Arial" w:hAnsi="Arial" w:cs="Arial"/>
          <w:b/>
          <w:sz w:val="24"/>
          <w:szCs w:val="24"/>
        </w:rPr>
        <w:t>se Capped collections for fast reads and writes</w:t>
      </w:r>
    </w:p>
    <w:p w:rsidR="00AE39D9" w:rsidRDefault="00AE39D9" w:rsidP="00AE39D9">
      <w:pPr>
        <w:pStyle w:val="ListParagraph"/>
        <w:ind w:left="1260"/>
        <w:rPr>
          <w:rFonts w:ascii="Arial" w:hAnsi="Arial" w:cs="Arial"/>
          <w:sz w:val="24"/>
          <w:szCs w:val="24"/>
        </w:rPr>
      </w:pPr>
      <w:r w:rsidRPr="00AE39D9">
        <w:rPr>
          <w:rFonts w:ascii="Arial" w:hAnsi="Arial" w:cs="Arial"/>
          <w:sz w:val="24"/>
          <w:szCs w:val="24"/>
        </w:rPr>
        <w:t>Capped Collections are fixed size collections which keep the documents well ordered. Capped collections can receive very high-speed writes and sequential reads.</w:t>
      </w:r>
    </w:p>
    <w:p w:rsidR="00AE39D9" w:rsidRPr="00AE39D9" w:rsidRDefault="00AE39D9" w:rsidP="00AE39D9">
      <w:pPr>
        <w:pStyle w:val="ListParagraph"/>
        <w:ind w:left="1260"/>
        <w:rPr>
          <w:rFonts w:ascii="Arial" w:hAnsi="Arial" w:cs="Arial"/>
          <w:sz w:val="24"/>
          <w:szCs w:val="24"/>
        </w:rPr>
      </w:pPr>
    </w:p>
    <w:p w:rsidR="00D15841" w:rsidRPr="000E4683" w:rsidRDefault="00AE39D9" w:rsidP="000E4683">
      <w:pPr>
        <w:pStyle w:val="ListParagraph"/>
        <w:numPr>
          <w:ilvl w:val="0"/>
          <w:numId w:val="17"/>
        </w:numPr>
        <w:rPr>
          <w:rFonts w:ascii="Arial" w:hAnsi="Arial" w:cs="Arial"/>
          <w:sz w:val="24"/>
          <w:szCs w:val="24"/>
          <w:rPrChange w:id="0" w:author="trainingmum" w:date="2015-02-19T22:27:00Z">
            <w:rPr/>
          </w:rPrChange>
        </w:rPr>
      </w:pPr>
      <w:r>
        <w:rPr>
          <w:rFonts w:ascii="Arial" w:hAnsi="Arial" w:cs="Arial"/>
          <w:b/>
          <w:sz w:val="24"/>
          <w:szCs w:val="24"/>
        </w:rPr>
        <w:t>Optimize query performance</w:t>
      </w:r>
    </w:p>
    <w:p w:rsidR="00AE39D9" w:rsidRPr="00AE39D9" w:rsidRDefault="00AE39D9" w:rsidP="00AE39D9">
      <w:pPr>
        <w:pStyle w:val="ListParagraph"/>
        <w:ind w:left="1260"/>
        <w:rPr>
          <w:rFonts w:ascii="Arial" w:hAnsi="Arial" w:cs="Arial"/>
          <w:sz w:val="24"/>
          <w:szCs w:val="24"/>
        </w:rPr>
      </w:pPr>
    </w:p>
    <w:p w:rsidR="00AE39D9" w:rsidRDefault="00AE39D9" w:rsidP="00AE39D9">
      <w:pPr>
        <w:pStyle w:val="ListParagraph"/>
        <w:numPr>
          <w:ilvl w:val="0"/>
          <w:numId w:val="20"/>
        </w:numPr>
        <w:rPr>
          <w:rFonts w:ascii="Arial" w:hAnsi="Arial" w:cs="Arial"/>
          <w:sz w:val="24"/>
          <w:szCs w:val="24"/>
        </w:rPr>
      </w:pPr>
      <w:r>
        <w:rPr>
          <w:rFonts w:ascii="Arial" w:hAnsi="Arial" w:cs="Arial"/>
          <w:sz w:val="24"/>
          <w:szCs w:val="24"/>
        </w:rPr>
        <w:t>Create indexes to support queries</w:t>
      </w:r>
    </w:p>
    <w:p w:rsidR="00AE39D9" w:rsidRDefault="00AE39D9" w:rsidP="00AE39D9">
      <w:pPr>
        <w:pStyle w:val="ListParagraph"/>
        <w:ind w:left="1800"/>
        <w:rPr>
          <w:rFonts w:ascii="Arial" w:hAnsi="Arial" w:cs="Arial"/>
          <w:sz w:val="24"/>
          <w:szCs w:val="24"/>
        </w:rPr>
      </w:pPr>
      <w:r>
        <w:rPr>
          <w:rFonts w:ascii="Arial" w:hAnsi="Arial" w:cs="Arial"/>
          <w:sz w:val="24"/>
          <w:szCs w:val="24"/>
        </w:rPr>
        <w:t>For commonly used queries, create indexes. If a query searches multiple fields, create a compound index. Scanning an index is much faster than scanning a collection.</w:t>
      </w:r>
    </w:p>
    <w:p w:rsidR="00AE39D9" w:rsidRPr="00AE39D9" w:rsidRDefault="00AE39D9" w:rsidP="00AE39D9">
      <w:pPr>
        <w:pStyle w:val="ListParagraph"/>
        <w:ind w:left="1800"/>
        <w:rPr>
          <w:rFonts w:ascii="Arial" w:hAnsi="Arial" w:cs="Arial"/>
          <w:sz w:val="24"/>
          <w:szCs w:val="24"/>
        </w:rPr>
      </w:pPr>
      <w:r>
        <w:rPr>
          <w:rFonts w:ascii="Arial" w:hAnsi="Arial" w:cs="Arial"/>
          <w:sz w:val="24"/>
          <w:szCs w:val="24"/>
        </w:rPr>
        <w:t>Indexes also improve efficiency of queries which are routinely sorted.</w:t>
      </w:r>
    </w:p>
    <w:p w:rsidR="006115CB" w:rsidRDefault="006115CB" w:rsidP="006115CB">
      <w:pPr>
        <w:pStyle w:val="ListParagraph"/>
        <w:ind w:left="1260"/>
        <w:rPr>
          <w:rFonts w:ascii="Arial" w:hAnsi="Arial" w:cs="Arial"/>
          <w:b/>
          <w:sz w:val="24"/>
          <w:szCs w:val="24"/>
        </w:rPr>
      </w:pPr>
    </w:p>
    <w:p w:rsidR="001C0BD1" w:rsidRPr="001C0BD1" w:rsidRDefault="001C0BD1" w:rsidP="00363843">
      <w:pPr>
        <w:pStyle w:val="ListParagraph"/>
        <w:ind w:left="900"/>
        <w:rPr>
          <w:rFonts w:ascii="Arial" w:hAnsi="Arial" w:cs="Arial"/>
          <w:sz w:val="32"/>
          <w:szCs w:val="32"/>
        </w:rPr>
      </w:pPr>
    </w:p>
    <w:p w:rsidR="00B760DB" w:rsidRDefault="00AE39D9" w:rsidP="00AE39D9">
      <w:pPr>
        <w:pStyle w:val="ListParagraph"/>
        <w:numPr>
          <w:ilvl w:val="0"/>
          <w:numId w:val="20"/>
        </w:numPr>
        <w:rPr>
          <w:rFonts w:ascii="Arial" w:hAnsi="Arial" w:cs="Arial"/>
          <w:sz w:val="24"/>
          <w:szCs w:val="24"/>
        </w:rPr>
      </w:pPr>
      <w:r>
        <w:rPr>
          <w:rFonts w:ascii="Arial" w:hAnsi="Arial" w:cs="Arial"/>
          <w:sz w:val="24"/>
          <w:szCs w:val="24"/>
        </w:rPr>
        <w:t>Limit the number of Query results to reduce network demand</w:t>
      </w:r>
    </w:p>
    <w:p w:rsidR="00AE39D9" w:rsidRDefault="00AE39D9" w:rsidP="00AE39D9">
      <w:pPr>
        <w:pStyle w:val="ListParagraph"/>
        <w:ind w:left="1800"/>
        <w:rPr>
          <w:rFonts w:ascii="Arial" w:hAnsi="Arial" w:cs="Arial"/>
          <w:sz w:val="24"/>
          <w:szCs w:val="24"/>
        </w:rPr>
      </w:pPr>
      <w:proofErr w:type="spellStart"/>
      <w:r>
        <w:rPr>
          <w:rFonts w:ascii="Arial" w:hAnsi="Arial" w:cs="Arial"/>
          <w:sz w:val="24"/>
          <w:szCs w:val="24"/>
        </w:rPr>
        <w:t>MongoDB</w:t>
      </w:r>
      <w:proofErr w:type="spellEnd"/>
      <w:r>
        <w:rPr>
          <w:rFonts w:ascii="Arial" w:hAnsi="Arial" w:cs="Arial"/>
          <w:sz w:val="24"/>
          <w:szCs w:val="24"/>
        </w:rPr>
        <w:t xml:space="preserve"> returns results in groups of multiple documents. If the number of results required is known, set a limit on the number of values to be returned.</w:t>
      </w:r>
    </w:p>
    <w:p w:rsidR="00AE39D9" w:rsidRDefault="00AE39D9" w:rsidP="00AE39D9">
      <w:pPr>
        <w:pStyle w:val="ListParagraph"/>
        <w:ind w:left="1800"/>
        <w:rPr>
          <w:rFonts w:ascii="Arial" w:hAnsi="Arial" w:cs="Arial"/>
          <w:sz w:val="24"/>
          <w:szCs w:val="24"/>
        </w:rPr>
      </w:pPr>
    </w:p>
    <w:p w:rsidR="00AE39D9" w:rsidRDefault="00AE39D9" w:rsidP="00AE39D9">
      <w:pPr>
        <w:pStyle w:val="ListParagraph"/>
        <w:numPr>
          <w:ilvl w:val="0"/>
          <w:numId w:val="20"/>
        </w:numPr>
        <w:rPr>
          <w:rFonts w:ascii="Arial" w:hAnsi="Arial" w:cs="Arial"/>
          <w:sz w:val="24"/>
          <w:szCs w:val="24"/>
        </w:rPr>
      </w:pPr>
      <w:r>
        <w:rPr>
          <w:rFonts w:ascii="Arial" w:hAnsi="Arial" w:cs="Arial"/>
          <w:sz w:val="24"/>
          <w:szCs w:val="24"/>
        </w:rPr>
        <w:t>Use projections to return only necessary data</w:t>
      </w:r>
    </w:p>
    <w:p w:rsidR="00AE39D9" w:rsidRDefault="00AE39D9" w:rsidP="00AE39D9">
      <w:pPr>
        <w:pStyle w:val="ListParagraph"/>
        <w:ind w:left="1800"/>
        <w:rPr>
          <w:rFonts w:ascii="Arial" w:hAnsi="Arial" w:cs="Arial"/>
          <w:sz w:val="24"/>
          <w:szCs w:val="24"/>
        </w:rPr>
      </w:pPr>
      <w:r>
        <w:rPr>
          <w:rFonts w:ascii="Arial" w:hAnsi="Arial" w:cs="Arial"/>
          <w:sz w:val="24"/>
          <w:szCs w:val="24"/>
        </w:rPr>
        <w:t>When only some parts of the data are needed, better results can be achieved by only querying the needed fields</w:t>
      </w:r>
    </w:p>
    <w:p w:rsidR="00AE39D9" w:rsidRDefault="00AE39D9" w:rsidP="00AE39D9">
      <w:pPr>
        <w:pStyle w:val="ListParagraph"/>
        <w:ind w:left="1800"/>
        <w:rPr>
          <w:rFonts w:ascii="Arial" w:hAnsi="Arial" w:cs="Arial"/>
          <w:sz w:val="24"/>
          <w:szCs w:val="24"/>
        </w:rPr>
      </w:pPr>
    </w:p>
    <w:p w:rsidR="0088300E" w:rsidRDefault="0088300E" w:rsidP="00AE39D9">
      <w:pPr>
        <w:pStyle w:val="ListParagraph"/>
        <w:ind w:left="1800"/>
        <w:rPr>
          <w:rFonts w:ascii="Arial" w:hAnsi="Arial" w:cs="Arial"/>
          <w:sz w:val="24"/>
          <w:szCs w:val="24"/>
        </w:rPr>
      </w:pPr>
    </w:p>
    <w:p w:rsidR="0088300E" w:rsidRDefault="0088300E" w:rsidP="00AE39D9">
      <w:pPr>
        <w:pStyle w:val="ListParagraph"/>
        <w:ind w:left="1800"/>
        <w:rPr>
          <w:rFonts w:ascii="Arial" w:hAnsi="Arial" w:cs="Arial"/>
          <w:sz w:val="24"/>
          <w:szCs w:val="24"/>
        </w:rPr>
      </w:pPr>
    </w:p>
    <w:p w:rsidR="0088300E" w:rsidRDefault="0088300E" w:rsidP="00AE39D9">
      <w:pPr>
        <w:pStyle w:val="ListParagraph"/>
        <w:ind w:left="1800"/>
        <w:rPr>
          <w:rFonts w:ascii="Arial" w:hAnsi="Arial" w:cs="Arial"/>
          <w:sz w:val="24"/>
          <w:szCs w:val="24"/>
        </w:rPr>
      </w:pPr>
    </w:p>
    <w:p w:rsidR="00AE39D9" w:rsidRDefault="00AE39D9" w:rsidP="00AE39D9">
      <w:pPr>
        <w:pStyle w:val="ListParagraph"/>
        <w:numPr>
          <w:ilvl w:val="0"/>
          <w:numId w:val="20"/>
        </w:numPr>
        <w:rPr>
          <w:rFonts w:ascii="Arial" w:hAnsi="Arial" w:cs="Arial"/>
          <w:sz w:val="24"/>
          <w:szCs w:val="24"/>
        </w:rPr>
      </w:pPr>
      <w:r>
        <w:rPr>
          <w:rFonts w:ascii="Arial" w:hAnsi="Arial" w:cs="Arial"/>
          <w:sz w:val="24"/>
          <w:szCs w:val="24"/>
        </w:rPr>
        <w:lastRenderedPageBreak/>
        <w:t>Use $hint to select a particular index</w:t>
      </w:r>
    </w:p>
    <w:p w:rsidR="00AE39D9" w:rsidRDefault="0088300E" w:rsidP="00AE39D9">
      <w:pPr>
        <w:pStyle w:val="ListParagraph"/>
        <w:ind w:left="1800"/>
        <w:rPr>
          <w:rFonts w:ascii="Arial" w:hAnsi="Arial" w:cs="Arial"/>
          <w:sz w:val="24"/>
          <w:szCs w:val="24"/>
        </w:rPr>
      </w:pPr>
      <w:r>
        <w:rPr>
          <w:rFonts w:ascii="Arial" w:hAnsi="Arial" w:cs="Arial"/>
          <w:sz w:val="24"/>
          <w:szCs w:val="24"/>
        </w:rPr>
        <w:t xml:space="preserve">The query optimizer chooses the optimal index to be used for a specific operation. However, you can force </w:t>
      </w:r>
      <w:proofErr w:type="spellStart"/>
      <w:r>
        <w:rPr>
          <w:rFonts w:ascii="Arial" w:hAnsi="Arial" w:cs="Arial"/>
          <w:sz w:val="24"/>
          <w:szCs w:val="24"/>
        </w:rPr>
        <w:t>mongodb</w:t>
      </w:r>
      <w:proofErr w:type="spellEnd"/>
      <w:r>
        <w:rPr>
          <w:rFonts w:ascii="Arial" w:hAnsi="Arial" w:cs="Arial"/>
          <w:sz w:val="24"/>
          <w:szCs w:val="24"/>
        </w:rPr>
        <w:t xml:space="preserve"> to use a specific index using the </w:t>
      </w:r>
      <w:proofErr w:type="gramStart"/>
      <w:r>
        <w:rPr>
          <w:rFonts w:ascii="Arial" w:hAnsi="Arial" w:cs="Arial"/>
          <w:sz w:val="24"/>
          <w:szCs w:val="24"/>
        </w:rPr>
        <w:t>hint(</w:t>
      </w:r>
      <w:proofErr w:type="gramEnd"/>
      <w:r>
        <w:rPr>
          <w:rFonts w:ascii="Arial" w:hAnsi="Arial" w:cs="Arial"/>
          <w:sz w:val="24"/>
          <w:szCs w:val="24"/>
        </w:rPr>
        <w:t>) method.</w:t>
      </w:r>
    </w:p>
    <w:p w:rsidR="0088300E" w:rsidRDefault="0088300E" w:rsidP="00AE39D9">
      <w:pPr>
        <w:pStyle w:val="ListParagraph"/>
        <w:ind w:left="1800"/>
        <w:rPr>
          <w:rFonts w:ascii="Arial" w:hAnsi="Arial" w:cs="Arial"/>
          <w:sz w:val="24"/>
          <w:szCs w:val="24"/>
        </w:rPr>
      </w:pPr>
    </w:p>
    <w:p w:rsidR="0088300E" w:rsidRDefault="0088300E" w:rsidP="0088300E">
      <w:pPr>
        <w:pStyle w:val="ListParagraph"/>
        <w:numPr>
          <w:ilvl w:val="0"/>
          <w:numId w:val="20"/>
        </w:numPr>
        <w:rPr>
          <w:ins w:id="1" w:author="trainingmum" w:date="2015-02-19T21:32:00Z"/>
          <w:rFonts w:ascii="Arial" w:hAnsi="Arial" w:cs="Arial"/>
          <w:sz w:val="24"/>
          <w:szCs w:val="24"/>
        </w:rPr>
      </w:pPr>
      <w:r>
        <w:rPr>
          <w:rFonts w:ascii="Arial" w:hAnsi="Arial" w:cs="Arial"/>
          <w:sz w:val="24"/>
          <w:szCs w:val="24"/>
        </w:rPr>
        <w:t>Use the increment operator to</w:t>
      </w:r>
      <w:ins w:id="2" w:author="trainingmum" w:date="2015-02-19T21:32:00Z">
        <w:r>
          <w:rPr>
            <w:rFonts w:ascii="Arial" w:hAnsi="Arial" w:cs="Arial"/>
            <w:sz w:val="24"/>
            <w:szCs w:val="24"/>
          </w:rPr>
          <w:t xml:space="preserve"> </w:t>
        </w:r>
      </w:ins>
      <w:r>
        <w:rPr>
          <w:rFonts w:ascii="Arial" w:hAnsi="Arial" w:cs="Arial"/>
          <w:sz w:val="24"/>
          <w:szCs w:val="24"/>
        </w:rPr>
        <w:t>perform operations server side</w:t>
      </w:r>
    </w:p>
    <w:p w:rsidR="0088300E" w:rsidRDefault="0088300E" w:rsidP="0088300E">
      <w:pPr>
        <w:pStyle w:val="ListParagraph"/>
        <w:ind w:left="1800"/>
        <w:rPr>
          <w:rFonts w:ascii="Arial" w:hAnsi="Arial" w:cs="Arial"/>
          <w:sz w:val="24"/>
          <w:szCs w:val="24"/>
        </w:rPr>
        <w:pPrChange w:id="3" w:author="trainingmum" w:date="2015-02-19T21:32:00Z">
          <w:pPr>
            <w:pStyle w:val="ListParagraph"/>
            <w:numPr>
              <w:numId w:val="20"/>
            </w:numPr>
            <w:ind w:left="1800" w:hanging="360"/>
          </w:pPr>
        </w:pPrChange>
      </w:pPr>
      <w:ins w:id="4" w:author="trainingmum" w:date="2015-02-19T21:33:00Z">
        <w:r>
          <w:rPr>
            <w:rFonts w:ascii="Arial" w:hAnsi="Arial" w:cs="Arial"/>
            <w:sz w:val="24"/>
            <w:szCs w:val="24"/>
          </w:rPr>
          <w:t>Use the increment operator to increment or decrement values in a document. This helps avoid selecting, modifying and writing the document back just to increment a field.</w:t>
        </w:r>
      </w:ins>
      <w:del w:id="5" w:author="trainingmum" w:date="2015-02-19T21:32:00Z">
        <w:r w:rsidDel="0088300E">
          <w:rPr>
            <w:rFonts w:ascii="Arial" w:hAnsi="Arial" w:cs="Arial"/>
            <w:sz w:val="24"/>
            <w:szCs w:val="24"/>
          </w:rPr>
          <w:delText xml:space="preserve"> </w:delText>
        </w:r>
      </w:del>
    </w:p>
    <w:p w:rsidR="00B760DB" w:rsidRDefault="00B760DB" w:rsidP="00D15841">
      <w:pPr>
        <w:pStyle w:val="ListParagraph"/>
        <w:ind w:left="1800"/>
        <w:rPr>
          <w:ins w:id="6" w:author="trainingmum" w:date="2015-02-19T21:35:00Z"/>
          <w:rFonts w:ascii="Arial" w:hAnsi="Arial" w:cs="Arial"/>
          <w:sz w:val="24"/>
          <w:szCs w:val="24"/>
        </w:rPr>
        <w:pPrChange w:id="7" w:author="trainingmum" w:date="2015-02-19T21:35:00Z">
          <w:pPr>
            <w:pStyle w:val="ListParagraph"/>
            <w:ind w:left="900"/>
          </w:pPr>
        </w:pPrChange>
      </w:pPr>
    </w:p>
    <w:p w:rsidR="00D15841" w:rsidRDefault="00D15841" w:rsidP="00363843">
      <w:pPr>
        <w:pStyle w:val="ListParagraph"/>
        <w:ind w:left="900"/>
        <w:rPr>
          <w:rFonts w:ascii="Arial" w:hAnsi="Arial" w:cs="Arial"/>
          <w:sz w:val="24"/>
          <w:szCs w:val="24"/>
        </w:rPr>
      </w:pPr>
    </w:p>
    <w:p w:rsidR="00B760DB" w:rsidRPr="005602B0" w:rsidRDefault="00D15841" w:rsidP="00D15841">
      <w:pPr>
        <w:pStyle w:val="ListParagraph"/>
        <w:numPr>
          <w:ilvl w:val="0"/>
          <w:numId w:val="17"/>
        </w:numPr>
        <w:rPr>
          <w:ins w:id="8" w:author="trainingmum" w:date="2015-02-19T22:01:00Z"/>
          <w:rFonts w:ascii="Arial" w:hAnsi="Arial" w:cs="Arial"/>
          <w:b/>
          <w:sz w:val="24"/>
          <w:szCs w:val="24"/>
          <w:rPrChange w:id="9" w:author="trainingmum" w:date="2015-02-19T22:02:00Z">
            <w:rPr>
              <w:ins w:id="10" w:author="trainingmum" w:date="2015-02-19T22:01:00Z"/>
              <w:rFonts w:ascii="Arial" w:hAnsi="Arial" w:cs="Arial"/>
              <w:sz w:val="24"/>
              <w:szCs w:val="24"/>
            </w:rPr>
          </w:rPrChange>
        </w:rPr>
        <w:pPrChange w:id="11" w:author="trainingmum" w:date="2015-02-19T21:35:00Z">
          <w:pPr>
            <w:pStyle w:val="ListParagraph"/>
            <w:ind w:left="900"/>
          </w:pPr>
        </w:pPrChange>
      </w:pPr>
      <w:ins w:id="12" w:author="trainingmum" w:date="2015-02-19T21:35:00Z">
        <w:r w:rsidRPr="005602B0">
          <w:rPr>
            <w:rFonts w:ascii="Arial" w:hAnsi="Arial" w:cs="Arial"/>
            <w:b/>
            <w:sz w:val="24"/>
            <w:szCs w:val="24"/>
            <w:rPrChange w:id="13" w:author="trainingmum" w:date="2015-02-19T22:02:00Z">
              <w:rPr>
                <w:rFonts w:ascii="Arial" w:hAnsi="Arial" w:cs="Arial"/>
                <w:sz w:val="24"/>
                <w:szCs w:val="24"/>
              </w:rPr>
            </w:rPrChange>
          </w:rPr>
          <w:t>Desi</w:t>
        </w:r>
      </w:ins>
      <w:ins w:id="14" w:author="trainingmum" w:date="2015-02-19T22:01:00Z">
        <w:r w:rsidR="005602B0" w:rsidRPr="005602B0">
          <w:rPr>
            <w:rFonts w:ascii="Arial" w:hAnsi="Arial" w:cs="Arial"/>
            <w:b/>
            <w:sz w:val="24"/>
            <w:szCs w:val="24"/>
            <w:rPrChange w:id="15" w:author="trainingmum" w:date="2015-02-19T22:02:00Z">
              <w:rPr>
                <w:rFonts w:ascii="Arial" w:hAnsi="Arial" w:cs="Arial"/>
                <w:sz w:val="24"/>
                <w:szCs w:val="24"/>
              </w:rPr>
            </w:rPrChange>
          </w:rPr>
          <w:t>gn Notes</w:t>
        </w:r>
      </w:ins>
    </w:p>
    <w:p w:rsidR="005602B0" w:rsidRDefault="005602B0" w:rsidP="005602B0">
      <w:pPr>
        <w:pStyle w:val="ListParagraph"/>
        <w:ind w:left="1260"/>
        <w:rPr>
          <w:ins w:id="16" w:author="trainingmum" w:date="2015-02-19T22:02:00Z"/>
          <w:rFonts w:ascii="Arial" w:hAnsi="Arial" w:cs="Arial"/>
          <w:sz w:val="24"/>
          <w:szCs w:val="24"/>
        </w:rPr>
        <w:pPrChange w:id="17" w:author="trainingmum" w:date="2015-02-19T22:01:00Z">
          <w:pPr>
            <w:pStyle w:val="ListParagraph"/>
            <w:ind w:left="900"/>
          </w:pPr>
        </w:pPrChange>
      </w:pPr>
    </w:p>
    <w:p w:rsidR="005602B0" w:rsidRDefault="005602B0" w:rsidP="005602B0">
      <w:pPr>
        <w:pStyle w:val="ListParagraph"/>
        <w:numPr>
          <w:ilvl w:val="0"/>
          <w:numId w:val="21"/>
        </w:numPr>
        <w:rPr>
          <w:ins w:id="18" w:author="trainingmum" w:date="2015-02-19T22:11:00Z"/>
          <w:rFonts w:ascii="Arial" w:hAnsi="Arial" w:cs="Arial"/>
          <w:sz w:val="24"/>
          <w:szCs w:val="24"/>
        </w:rPr>
        <w:pPrChange w:id="19" w:author="trainingmum" w:date="2015-02-19T22:11:00Z">
          <w:pPr>
            <w:pStyle w:val="ListParagraph"/>
            <w:ind w:left="900"/>
          </w:pPr>
        </w:pPrChange>
      </w:pPr>
      <w:ins w:id="20" w:author="trainingmum" w:date="2015-02-19T22:02:00Z">
        <w:r>
          <w:rPr>
            <w:rFonts w:ascii="Arial" w:hAnsi="Arial" w:cs="Arial"/>
            <w:sz w:val="24"/>
            <w:szCs w:val="24"/>
          </w:rPr>
          <w:t>Schema Consideration</w:t>
        </w:r>
      </w:ins>
      <w:ins w:id="21" w:author="trainingmum" w:date="2015-02-19T22:11:00Z">
        <w:r>
          <w:rPr>
            <w:rFonts w:ascii="Arial" w:hAnsi="Arial" w:cs="Arial"/>
            <w:sz w:val="24"/>
            <w:szCs w:val="24"/>
          </w:rPr>
          <w:t>s</w:t>
        </w:r>
      </w:ins>
    </w:p>
    <w:p w:rsidR="005602B0" w:rsidRDefault="005602B0" w:rsidP="005602B0">
      <w:pPr>
        <w:pStyle w:val="ListParagraph"/>
        <w:ind w:left="1620"/>
        <w:rPr>
          <w:ins w:id="22" w:author="trainingmum" w:date="2015-02-19T22:11:00Z"/>
          <w:rFonts w:ascii="Arial" w:hAnsi="Arial" w:cs="Arial"/>
          <w:sz w:val="24"/>
          <w:szCs w:val="24"/>
        </w:rPr>
        <w:pPrChange w:id="23" w:author="trainingmum" w:date="2015-02-19T22:11:00Z">
          <w:pPr>
            <w:pStyle w:val="ListParagraph"/>
            <w:ind w:left="900"/>
          </w:pPr>
        </w:pPrChange>
      </w:pPr>
    </w:p>
    <w:p w:rsidR="005602B0" w:rsidRDefault="005602B0" w:rsidP="00582053">
      <w:pPr>
        <w:pStyle w:val="ListParagraph"/>
        <w:numPr>
          <w:ilvl w:val="0"/>
          <w:numId w:val="23"/>
        </w:numPr>
        <w:rPr>
          <w:ins w:id="24" w:author="trainingmum" w:date="2015-02-19T22:12:00Z"/>
          <w:rFonts w:ascii="Arial" w:hAnsi="Arial" w:cs="Arial"/>
          <w:sz w:val="24"/>
          <w:szCs w:val="24"/>
        </w:rPr>
        <w:pPrChange w:id="25" w:author="trainingmum" w:date="2015-02-19T22:12:00Z">
          <w:pPr>
            <w:pStyle w:val="ListParagraph"/>
            <w:ind w:left="900"/>
          </w:pPr>
        </w:pPrChange>
      </w:pPr>
      <w:ins w:id="26" w:author="trainingmum" w:date="2015-02-19T22:11:00Z">
        <w:r>
          <w:rPr>
            <w:rFonts w:ascii="Arial" w:hAnsi="Arial" w:cs="Arial"/>
            <w:sz w:val="24"/>
            <w:szCs w:val="24"/>
          </w:rPr>
          <w:t>Dynamic Schema</w:t>
        </w:r>
      </w:ins>
    </w:p>
    <w:p w:rsidR="00582053" w:rsidRDefault="00582053" w:rsidP="00582053">
      <w:pPr>
        <w:pStyle w:val="ListParagraph"/>
        <w:ind w:left="2520"/>
        <w:rPr>
          <w:ins w:id="27" w:author="trainingmum" w:date="2015-02-19T22:12:00Z"/>
          <w:rFonts w:ascii="Arial" w:hAnsi="Arial" w:cs="Arial"/>
          <w:sz w:val="24"/>
          <w:szCs w:val="24"/>
        </w:rPr>
        <w:pPrChange w:id="28" w:author="trainingmum" w:date="2015-02-19T22:12:00Z">
          <w:pPr>
            <w:pStyle w:val="ListParagraph"/>
            <w:ind w:left="900"/>
          </w:pPr>
        </w:pPrChange>
      </w:pPr>
      <w:ins w:id="29" w:author="trainingmum" w:date="2015-02-19T22:12:00Z">
        <w:r>
          <w:rPr>
            <w:rFonts w:ascii="Arial" w:hAnsi="Arial" w:cs="Arial"/>
            <w:sz w:val="24"/>
            <w:szCs w:val="24"/>
          </w:rPr>
          <w:t xml:space="preserve">Documents have a dynamic schema. Collections don’t enforce document structure. </w:t>
        </w:r>
      </w:ins>
    </w:p>
    <w:p w:rsidR="00582053" w:rsidRDefault="00582053" w:rsidP="00582053">
      <w:pPr>
        <w:pStyle w:val="ListParagraph"/>
        <w:ind w:left="2520"/>
        <w:rPr>
          <w:ins w:id="30" w:author="trainingmum" w:date="2015-02-19T22:12:00Z"/>
          <w:rFonts w:ascii="Arial" w:hAnsi="Arial" w:cs="Arial"/>
          <w:sz w:val="24"/>
          <w:szCs w:val="24"/>
        </w:rPr>
        <w:pPrChange w:id="31" w:author="trainingmum" w:date="2015-02-19T22:12:00Z">
          <w:pPr>
            <w:pStyle w:val="ListParagraph"/>
            <w:ind w:left="900"/>
          </w:pPr>
        </w:pPrChange>
      </w:pPr>
      <w:ins w:id="32" w:author="trainingmum" w:date="2015-02-19T22:12:00Z">
        <w:r>
          <w:rPr>
            <w:rFonts w:ascii="Arial" w:hAnsi="Arial" w:cs="Arial"/>
            <w:sz w:val="24"/>
            <w:szCs w:val="24"/>
          </w:rPr>
          <w:t>Consider the following things:</w:t>
        </w:r>
      </w:ins>
    </w:p>
    <w:p w:rsidR="00582053" w:rsidRDefault="00582053" w:rsidP="00582053">
      <w:pPr>
        <w:pStyle w:val="ListParagraph"/>
        <w:numPr>
          <w:ilvl w:val="2"/>
          <w:numId w:val="9"/>
        </w:numPr>
        <w:rPr>
          <w:ins w:id="33" w:author="trainingmum" w:date="2015-02-19T22:12:00Z"/>
          <w:rFonts w:ascii="Arial" w:hAnsi="Arial" w:cs="Arial"/>
          <w:sz w:val="24"/>
          <w:szCs w:val="24"/>
        </w:rPr>
        <w:pPrChange w:id="34" w:author="trainingmum" w:date="2015-02-19T22:12:00Z">
          <w:pPr>
            <w:pStyle w:val="ListParagraph"/>
            <w:ind w:left="900"/>
          </w:pPr>
        </w:pPrChange>
      </w:pPr>
      <w:ins w:id="35" w:author="trainingmum" w:date="2015-02-19T22:12:00Z">
        <w:r>
          <w:rPr>
            <w:rFonts w:ascii="Arial" w:hAnsi="Arial" w:cs="Arial"/>
            <w:sz w:val="24"/>
            <w:szCs w:val="24"/>
          </w:rPr>
          <w:t>The exact set of collections to be used</w:t>
        </w:r>
      </w:ins>
    </w:p>
    <w:p w:rsidR="00582053" w:rsidRDefault="00582053" w:rsidP="00582053">
      <w:pPr>
        <w:pStyle w:val="ListParagraph"/>
        <w:numPr>
          <w:ilvl w:val="2"/>
          <w:numId w:val="9"/>
        </w:numPr>
        <w:rPr>
          <w:ins w:id="36" w:author="trainingmum" w:date="2015-02-19T22:13:00Z"/>
          <w:rFonts w:ascii="Arial" w:hAnsi="Arial" w:cs="Arial"/>
          <w:sz w:val="24"/>
          <w:szCs w:val="24"/>
        </w:rPr>
        <w:pPrChange w:id="37" w:author="trainingmum" w:date="2015-02-19T22:12:00Z">
          <w:pPr>
            <w:pStyle w:val="ListParagraph"/>
            <w:ind w:left="900"/>
          </w:pPr>
        </w:pPrChange>
      </w:pPr>
      <w:ins w:id="38" w:author="trainingmum" w:date="2015-02-19T22:13:00Z">
        <w:r>
          <w:rPr>
            <w:rFonts w:ascii="Arial" w:hAnsi="Arial" w:cs="Arial"/>
            <w:sz w:val="24"/>
            <w:szCs w:val="24"/>
          </w:rPr>
          <w:t>The indexes to be used</w:t>
        </w:r>
      </w:ins>
    </w:p>
    <w:p w:rsidR="00582053" w:rsidRDefault="00582053" w:rsidP="00582053">
      <w:pPr>
        <w:pStyle w:val="ListParagraph"/>
        <w:numPr>
          <w:ilvl w:val="2"/>
          <w:numId w:val="9"/>
        </w:numPr>
        <w:rPr>
          <w:ins w:id="39" w:author="trainingmum" w:date="2015-02-19T22:13:00Z"/>
          <w:rFonts w:ascii="Arial" w:hAnsi="Arial" w:cs="Arial"/>
          <w:sz w:val="24"/>
          <w:szCs w:val="24"/>
        </w:rPr>
        <w:pPrChange w:id="40" w:author="trainingmum" w:date="2015-02-19T22:12:00Z">
          <w:pPr>
            <w:pStyle w:val="ListParagraph"/>
            <w:ind w:left="900"/>
          </w:pPr>
        </w:pPrChange>
      </w:pPr>
      <w:ins w:id="41" w:author="trainingmum" w:date="2015-02-19T22:13:00Z">
        <w:r>
          <w:rPr>
            <w:rFonts w:ascii="Arial" w:hAnsi="Arial" w:cs="Arial"/>
            <w:sz w:val="24"/>
            <w:szCs w:val="24"/>
          </w:rPr>
          <w:t xml:space="preserve">Shard key </w:t>
        </w:r>
        <w:proofErr w:type="gramStart"/>
        <w:r>
          <w:rPr>
            <w:rFonts w:ascii="Arial" w:hAnsi="Arial" w:cs="Arial"/>
            <w:sz w:val="24"/>
            <w:szCs w:val="24"/>
          </w:rPr>
          <w:t>declaration :</w:t>
        </w:r>
        <w:proofErr w:type="gramEnd"/>
        <w:r>
          <w:rPr>
            <w:rFonts w:ascii="Arial" w:hAnsi="Arial" w:cs="Arial"/>
            <w:sz w:val="24"/>
            <w:szCs w:val="24"/>
          </w:rPr>
          <w:t xml:space="preserve"> choosing a good shard key is necessary as it cannot be changed later.</w:t>
        </w:r>
      </w:ins>
    </w:p>
    <w:p w:rsidR="00582053" w:rsidRPr="00582053" w:rsidRDefault="00582053" w:rsidP="00582053">
      <w:pPr>
        <w:pStyle w:val="ListParagraph"/>
        <w:ind w:left="3600"/>
        <w:rPr>
          <w:rFonts w:ascii="Arial" w:hAnsi="Arial" w:cs="Arial"/>
          <w:sz w:val="24"/>
          <w:szCs w:val="24"/>
          <w:rPrChange w:id="42" w:author="trainingmum" w:date="2015-02-19T22:12:00Z">
            <w:rPr/>
          </w:rPrChange>
        </w:rPr>
        <w:pPrChange w:id="43" w:author="trainingmum" w:date="2015-02-19T22:13:00Z">
          <w:pPr>
            <w:pStyle w:val="ListParagraph"/>
            <w:ind w:left="900"/>
          </w:pPr>
        </w:pPrChange>
      </w:pPr>
    </w:p>
    <w:p w:rsidR="00B760DB" w:rsidRDefault="00582053" w:rsidP="00582053">
      <w:pPr>
        <w:pStyle w:val="ListParagraph"/>
        <w:numPr>
          <w:ilvl w:val="0"/>
          <w:numId w:val="23"/>
        </w:numPr>
        <w:rPr>
          <w:ins w:id="44" w:author="trainingmum" w:date="2015-02-19T22:14:00Z"/>
          <w:rFonts w:ascii="Arial" w:hAnsi="Arial" w:cs="Arial"/>
          <w:sz w:val="24"/>
          <w:szCs w:val="24"/>
        </w:rPr>
        <w:pPrChange w:id="45" w:author="trainingmum" w:date="2015-02-19T22:13:00Z">
          <w:pPr>
            <w:pStyle w:val="ListParagraph"/>
            <w:ind w:left="900"/>
          </w:pPr>
        </w:pPrChange>
      </w:pPr>
      <w:ins w:id="46" w:author="trainingmum" w:date="2015-02-19T22:14:00Z">
        <w:r>
          <w:rPr>
            <w:rFonts w:ascii="Arial" w:hAnsi="Arial" w:cs="Arial"/>
            <w:sz w:val="24"/>
            <w:szCs w:val="24"/>
          </w:rPr>
          <w:t>Case sensitive strings</w:t>
        </w:r>
      </w:ins>
    </w:p>
    <w:p w:rsidR="00582053" w:rsidRDefault="00582053" w:rsidP="00582053">
      <w:pPr>
        <w:pStyle w:val="ListParagraph"/>
        <w:ind w:left="2520"/>
        <w:rPr>
          <w:ins w:id="47" w:author="trainingmum" w:date="2015-02-19T22:14:00Z"/>
          <w:rFonts w:ascii="Arial" w:hAnsi="Arial" w:cs="Arial"/>
          <w:sz w:val="24"/>
          <w:szCs w:val="24"/>
        </w:rPr>
        <w:pPrChange w:id="48" w:author="trainingmum" w:date="2015-02-19T22:14:00Z">
          <w:pPr>
            <w:pStyle w:val="ListParagraph"/>
            <w:ind w:left="900"/>
          </w:pPr>
        </w:pPrChange>
      </w:pPr>
      <w:proofErr w:type="spellStart"/>
      <w:ins w:id="49" w:author="trainingmum" w:date="2015-02-19T22:14:00Z">
        <w:r>
          <w:rPr>
            <w:rFonts w:ascii="Arial" w:hAnsi="Arial" w:cs="Arial"/>
            <w:sz w:val="24"/>
            <w:szCs w:val="24"/>
          </w:rPr>
          <w:t>MongoDB</w:t>
        </w:r>
        <w:proofErr w:type="spellEnd"/>
        <w:r>
          <w:rPr>
            <w:rFonts w:ascii="Arial" w:hAnsi="Arial" w:cs="Arial"/>
            <w:sz w:val="24"/>
            <w:szCs w:val="24"/>
          </w:rPr>
          <w:t xml:space="preserve"> strings are case sensitive. </w:t>
        </w:r>
      </w:ins>
    </w:p>
    <w:p w:rsidR="00582053" w:rsidRDefault="00582053" w:rsidP="00582053">
      <w:pPr>
        <w:pStyle w:val="ListParagraph"/>
        <w:ind w:left="2520"/>
        <w:rPr>
          <w:ins w:id="50" w:author="trainingmum" w:date="2015-02-19T22:14:00Z"/>
          <w:rFonts w:ascii="Arial" w:hAnsi="Arial" w:cs="Arial"/>
          <w:sz w:val="24"/>
          <w:szCs w:val="24"/>
        </w:rPr>
        <w:pPrChange w:id="51" w:author="trainingmum" w:date="2015-02-19T22:14:00Z">
          <w:pPr>
            <w:pStyle w:val="ListParagraph"/>
            <w:ind w:left="900"/>
          </w:pPr>
        </w:pPrChange>
      </w:pPr>
      <w:ins w:id="52" w:author="trainingmum" w:date="2015-02-19T22:14:00Z">
        <w:r>
          <w:rPr>
            <w:rFonts w:ascii="Arial" w:hAnsi="Arial" w:cs="Arial"/>
            <w:sz w:val="24"/>
            <w:szCs w:val="24"/>
          </w:rPr>
          <w:t>Consider the following things:</w:t>
        </w:r>
      </w:ins>
    </w:p>
    <w:p w:rsidR="00582053" w:rsidRDefault="00582053" w:rsidP="00582053">
      <w:pPr>
        <w:pStyle w:val="ListParagraph"/>
        <w:numPr>
          <w:ilvl w:val="2"/>
          <w:numId w:val="9"/>
        </w:numPr>
        <w:rPr>
          <w:ins w:id="53" w:author="trainingmum" w:date="2015-02-19T22:14:00Z"/>
          <w:rFonts w:ascii="Arial" w:hAnsi="Arial" w:cs="Arial"/>
          <w:sz w:val="24"/>
          <w:szCs w:val="24"/>
        </w:rPr>
        <w:pPrChange w:id="54" w:author="trainingmum" w:date="2015-02-19T22:14:00Z">
          <w:pPr>
            <w:pStyle w:val="ListParagraph"/>
            <w:ind w:left="900"/>
          </w:pPr>
        </w:pPrChange>
      </w:pPr>
      <w:ins w:id="55" w:author="trainingmum" w:date="2015-02-19T22:14:00Z">
        <w:r>
          <w:rPr>
            <w:rFonts w:ascii="Arial" w:hAnsi="Arial" w:cs="Arial"/>
            <w:sz w:val="24"/>
            <w:szCs w:val="24"/>
          </w:rPr>
          <w:t>Storing data in a normalized format</w:t>
        </w:r>
      </w:ins>
    </w:p>
    <w:p w:rsidR="00582053" w:rsidRDefault="00582053" w:rsidP="00582053">
      <w:pPr>
        <w:pStyle w:val="ListParagraph"/>
        <w:numPr>
          <w:ilvl w:val="2"/>
          <w:numId w:val="9"/>
        </w:numPr>
        <w:rPr>
          <w:ins w:id="56" w:author="trainingmum" w:date="2015-02-19T22:15:00Z"/>
          <w:rFonts w:ascii="Arial" w:hAnsi="Arial" w:cs="Arial"/>
          <w:sz w:val="24"/>
          <w:szCs w:val="24"/>
        </w:rPr>
        <w:pPrChange w:id="57" w:author="trainingmum" w:date="2015-02-19T22:14:00Z">
          <w:pPr>
            <w:pStyle w:val="ListParagraph"/>
            <w:ind w:left="900"/>
          </w:pPr>
        </w:pPrChange>
      </w:pPr>
      <w:ins w:id="58" w:author="trainingmum" w:date="2015-02-19T22:14:00Z">
        <w:r>
          <w:rPr>
            <w:rFonts w:ascii="Arial" w:hAnsi="Arial" w:cs="Arial"/>
            <w:sz w:val="24"/>
            <w:szCs w:val="24"/>
          </w:rPr>
          <w:t xml:space="preserve">Using regular expressions with the </w:t>
        </w:r>
      </w:ins>
      <w:proofErr w:type="spellStart"/>
      <w:ins w:id="59" w:author="trainingmum" w:date="2015-02-19T22:15:00Z">
        <w:r>
          <w:rPr>
            <w:rFonts w:ascii="Arial" w:hAnsi="Arial" w:cs="Arial"/>
            <w:sz w:val="24"/>
            <w:szCs w:val="24"/>
          </w:rPr>
          <w:t>i</w:t>
        </w:r>
      </w:ins>
      <w:proofErr w:type="spellEnd"/>
      <w:ins w:id="60" w:author="trainingmum" w:date="2015-02-19T22:14:00Z">
        <w:r>
          <w:rPr>
            <w:rFonts w:ascii="Arial" w:hAnsi="Arial" w:cs="Arial"/>
            <w:sz w:val="24"/>
            <w:szCs w:val="24"/>
          </w:rPr>
          <w:t xml:space="preserve"> </w:t>
        </w:r>
      </w:ins>
      <w:ins w:id="61" w:author="trainingmum" w:date="2015-02-19T22:15:00Z">
        <w:r>
          <w:rPr>
            <w:rFonts w:ascii="Arial" w:hAnsi="Arial" w:cs="Arial"/>
            <w:sz w:val="24"/>
            <w:szCs w:val="24"/>
          </w:rPr>
          <w:t>option</w:t>
        </w:r>
      </w:ins>
    </w:p>
    <w:p w:rsidR="00582053" w:rsidRDefault="00582053" w:rsidP="00582053">
      <w:pPr>
        <w:pStyle w:val="ListParagraph"/>
        <w:numPr>
          <w:ilvl w:val="2"/>
          <w:numId w:val="9"/>
        </w:numPr>
        <w:rPr>
          <w:ins w:id="62" w:author="trainingmum" w:date="2015-02-19T22:15:00Z"/>
          <w:rFonts w:ascii="Arial" w:hAnsi="Arial" w:cs="Arial"/>
          <w:sz w:val="24"/>
          <w:szCs w:val="24"/>
        </w:rPr>
        <w:pPrChange w:id="63" w:author="trainingmum" w:date="2015-02-19T22:15:00Z">
          <w:pPr>
            <w:pStyle w:val="ListParagraph"/>
            <w:ind w:left="900"/>
          </w:pPr>
        </w:pPrChange>
      </w:pPr>
      <w:ins w:id="64" w:author="trainingmum" w:date="2015-02-19T22:15:00Z">
        <w:r>
          <w:rPr>
            <w:rFonts w:ascii="Arial" w:hAnsi="Arial" w:cs="Arial"/>
            <w:sz w:val="24"/>
            <w:szCs w:val="24"/>
          </w:rPr>
          <w:t>Using $</w:t>
        </w:r>
        <w:proofErr w:type="spellStart"/>
        <w:r>
          <w:rPr>
            <w:rFonts w:ascii="Arial" w:hAnsi="Arial" w:cs="Arial"/>
            <w:sz w:val="24"/>
            <w:szCs w:val="24"/>
          </w:rPr>
          <w:t>toLower</w:t>
        </w:r>
        <w:proofErr w:type="spellEnd"/>
        <w:r>
          <w:rPr>
            <w:rFonts w:ascii="Arial" w:hAnsi="Arial" w:cs="Arial"/>
            <w:sz w:val="24"/>
            <w:szCs w:val="24"/>
          </w:rPr>
          <w:t xml:space="preserve"> and $</w:t>
        </w:r>
        <w:proofErr w:type="spellStart"/>
        <w:r>
          <w:rPr>
            <w:rFonts w:ascii="Arial" w:hAnsi="Arial" w:cs="Arial"/>
            <w:sz w:val="24"/>
            <w:szCs w:val="24"/>
          </w:rPr>
          <w:t>toUpper</w:t>
        </w:r>
        <w:proofErr w:type="spellEnd"/>
        <w:r>
          <w:rPr>
            <w:rFonts w:ascii="Arial" w:hAnsi="Arial" w:cs="Arial"/>
            <w:sz w:val="24"/>
            <w:szCs w:val="24"/>
          </w:rPr>
          <w:t xml:space="preserve"> in the aggregation framework</w:t>
        </w:r>
      </w:ins>
    </w:p>
    <w:p w:rsidR="00582053" w:rsidRDefault="00582053" w:rsidP="00582053">
      <w:pPr>
        <w:pStyle w:val="ListParagraph"/>
        <w:ind w:left="3600"/>
        <w:rPr>
          <w:ins w:id="65" w:author="trainingmum" w:date="2015-02-19T22:15:00Z"/>
          <w:rFonts w:ascii="Arial" w:hAnsi="Arial" w:cs="Arial"/>
          <w:sz w:val="24"/>
          <w:szCs w:val="24"/>
        </w:rPr>
        <w:pPrChange w:id="66" w:author="trainingmum" w:date="2015-02-19T22:15:00Z">
          <w:pPr>
            <w:pStyle w:val="ListParagraph"/>
            <w:ind w:left="900"/>
          </w:pPr>
        </w:pPrChange>
      </w:pPr>
    </w:p>
    <w:p w:rsidR="00582053" w:rsidRDefault="00582053" w:rsidP="00582053">
      <w:pPr>
        <w:pStyle w:val="ListParagraph"/>
        <w:numPr>
          <w:ilvl w:val="0"/>
          <w:numId w:val="23"/>
        </w:numPr>
        <w:rPr>
          <w:ins w:id="67" w:author="trainingmum" w:date="2015-02-19T22:16:00Z"/>
          <w:rFonts w:ascii="Arial" w:hAnsi="Arial" w:cs="Arial"/>
          <w:sz w:val="24"/>
          <w:szCs w:val="24"/>
        </w:rPr>
        <w:pPrChange w:id="68" w:author="trainingmum" w:date="2015-02-19T22:15:00Z">
          <w:pPr>
            <w:pStyle w:val="ListParagraph"/>
            <w:ind w:left="900"/>
          </w:pPr>
        </w:pPrChange>
      </w:pPr>
      <w:ins w:id="69" w:author="trainingmum" w:date="2015-02-19T22:16:00Z">
        <w:r>
          <w:rPr>
            <w:rFonts w:ascii="Arial" w:hAnsi="Arial" w:cs="Arial"/>
            <w:sz w:val="24"/>
            <w:szCs w:val="24"/>
          </w:rPr>
          <w:t>Type sensitive fields</w:t>
        </w:r>
      </w:ins>
    </w:p>
    <w:p w:rsidR="00582053" w:rsidRDefault="00582053" w:rsidP="00582053">
      <w:pPr>
        <w:pStyle w:val="ListParagraph"/>
        <w:ind w:left="2520"/>
        <w:rPr>
          <w:ins w:id="70" w:author="trainingmum" w:date="2015-02-19T22:17:00Z"/>
          <w:rFonts w:ascii="Arial" w:hAnsi="Arial" w:cs="Arial"/>
          <w:sz w:val="24"/>
          <w:szCs w:val="24"/>
        </w:rPr>
        <w:pPrChange w:id="71" w:author="trainingmum" w:date="2015-02-19T22:16:00Z">
          <w:pPr>
            <w:pStyle w:val="ListParagraph"/>
            <w:ind w:left="900"/>
          </w:pPr>
        </w:pPrChange>
      </w:pPr>
      <w:ins w:id="72" w:author="trainingmum" w:date="2015-02-19T22:16:00Z">
        <w:r>
          <w:rPr>
            <w:rFonts w:ascii="Arial" w:hAnsi="Arial" w:cs="Arial"/>
            <w:sz w:val="24"/>
            <w:szCs w:val="24"/>
          </w:rPr>
          <w:t>The type of field should be considered while querying a document.</w:t>
        </w:r>
      </w:ins>
    </w:p>
    <w:p w:rsidR="00582053" w:rsidRDefault="00582053" w:rsidP="00582053">
      <w:pPr>
        <w:pStyle w:val="ListParagraph"/>
        <w:ind w:left="2520"/>
        <w:rPr>
          <w:ins w:id="73" w:author="trainingmum" w:date="2015-02-19T22:17:00Z"/>
          <w:rFonts w:ascii="Arial" w:hAnsi="Arial" w:cs="Arial"/>
          <w:sz w:val="24"/>
          <w:szCs w:val="24"/>
        </w:rPr>
        <w:pPrChange w:id="74" w:author="trainingmum" w:date="2015-02-19T22:16:00Z">
          <w:pPr>
            <w:pStyle w:val="ListParagraph"/>
            <w:ind w:left="900"/>
          </w:pPr>
        </w:pPrChange>
      </w:pPr>
    </w:p>
    <w:p w:rsidR="00582053" w:rsidRDefault="00582053" w:rsidP="00582053">
      <w:pPr>
        <w:pStyle w:val="ListParagraph"/>
        <w:ind w:left="2520"/>
        <w:rPr>
          <w:ins w:id="75" w:author="trainingmum" w:date="2015-02-19T22:17:00Z"/>
          <w:rFonts w:ascii="Arial" w:hAnsi="Arial" w:cs="Arial"/>
          <w:sz w:val="24"/>
          <w:szCs w:val="24"/>
        </w:rPr>
        <w:pPrChange w:id="76" w:author="trainingmum" w:date="2015-02-19T22:16:00Z">
          <w:pPr>
            <w:pStyle w:val="ListParagraph"/>
            <w:ind w:left="900"/>
          </w:pPr>
        </w:pPrChange>
      </w:pPr>
    </w:p>
    <w:p w:rsidR="00582053" w:rsidRDefault="00582053" w:rsidP="00582053">
      <w:pPr>
        <w:pStyle w:val="ListParagraph"/>
        <w:ind w:left="2520"/>
        <w:rPr>
          <w:ins w:id="77" w:author="trainingmum" w:date="2015-02-19T22:16:00Z"/>
          <w:rFonts w:ascii="Arial" w:hAnsi="Arial" w:cs="Arial"/>
          <w:sz w:val="24"/>
          <w:szCs w:val="24"/>
        </w:rPr>
        <w:pPrChange w:id="78" w:author="trainingmum" w:date="2015-02-19T22:16:00Z">
          <w:pPr>
            <w:pStyle w:val="ListParagraph"/>
            <w:ind w:left="900"/>
          </w:pPr>
        </w:pPrChange>
      </w:pPr>
    </w:p>
    <w:p w:rsidR="00582053" w:rsidRDefault="00582053" w:rsidP="00582053">
      <w:pPr>
        <w:pStyle w:val="ListParagraph"/>
        <w:numPr>
          <w:ilvl w:val="0"/>
          <w:numId w:val="21"/>
        </w:numPr>
        <w:rPr>
          <w:ins w:id="79" w:author="trainingmum" w:date="2015-02-19T22:17:00Z"/>
          <w:rFonts w:ascii="Arial" w:hAnsi="Arial" w:cs="Arial"/>
          <w:sz w:val="24"/>
          <w:szCs w:val="24"/>
        </w:rPr>
        <w:pPrChange w:id="80" w:author="trainingmum" w:date="2015-02-19T22:17:00Z">
          <w:pPr>
            <w:pStyle w:val="ListParagraph"/>
            <w:ind w:left="900"/>
          </w:pPr>
        </w:pPrChange>
      </w:pPr>
      <w:ins w:id="81" w:author="trainingmum" w:date="2015-02-19T22:17:00Z">
        <w:r>
          <w:rPr>
            <w:rFonts w:ascii="Arial" w:hAnsi="Arial" w:cs="Arial"/>
            <w:sz w:val="24"/>
            <w:szCs w:val="24"/>
          </w:rPr>
          <w:t>General Considerations</w:t>
        </w:r>
      </w:ins>
    </w:p>
    <w:p w:rsidR="00582053" w:rsidRPr="00582053" w:rsidRDefault="00582053" w:rsidP="00582053">
      <w:pPr>
        <w:pStyle w:val="ListParagraph"/>
        <w:ind w:left="1620"/>
        <w:rPr>
          <w:ins w:id="82" w:author="trainingmum" w:date="2015-02-19T22:17:00Z"/>
          <w:rFonts w:ascii="Arial" w:hAnsi="Arial" w:cs="Arial"/>
          <w:sz w:val="24"/>
          <w:szCs w:val="24"/>
          <w:rPrChange w:id="83" w:author="trainingmum" w:date="2015-02-19T22:17:00Z">
            <w:rPr>
              <w:ins w:id="84" w:author="trainingmum" w:date="2015-02-19T22:17:00Z"/>
            </w:rPr>
          </w:rPrChange>
        </w:rPr>
        <w:pPrChange w:id="85" w:author="trainingmum" w:date="2015-02-19T22:17:00Z">
          <w:pPr>
            <w:pStyle w:val="ListParagraph"/>
            <w:ind w:left="900"/>
          </w:pPr>
        </w:pPrChange>
      </w:pPr>
    </w:p>
    <w:p w:rsidR="00582053" w:rsidRDefault="00582053" w:rsidP="00582053">
      <w:pPr>
        <w:pStyle w:val="ListParagraph"/>
        <w:numPr>
          <w:ilvl w:val="0"/>
          <w:numId w:val="24"/>
        </w:numPr>
        <w:rPr>
          <w:ins w:id="86" w:author="trainingmum" w:date="2015-02-19T22:17:00Z"/>
          <w:rFonts w:ascii="Arial" w:hAnsi="Arial" w:cs="Arial"/>
          <w:sz w:val="24"/>
          <w:szCs w:val="24"/>
        </w:rPr>
        <w:pPrChange w:id="87" w:author="trainingmum" w:date="2015-02-19T22:17:00Z">
          <w:pPr>
            <w:pStyle w:val="ListParagraph"/>
            <w:ind w:left="900"/>
          </w:pPr>
        </w:pPrChange>
      </w:pPr>
      <w:ins w:id="88" w:author="trainingmum" w:date="2015-02-19T22:17:00Z">
        <w:r>
          <w:rPr>
            <w:rFonts w:ascii="Arial" w:hAnsi="Arial" w:cs="Arial"/>
            <w:sz w:val="24"/>
            <w:szCs w:val="24"/>
          </w:rPr>
          <w:lastRenderedPageBreak/>
          <w:t>By default, update affects one document.</w:t>
        </w:r>
      </w:ins>
    </w:p>
    <w:p w:rsidR="00582053" w:rsidRDefault="00582053" w:rsidP="00582053">
      <w:pPr>
        <w:pStyle w:val="ListParagraph"/>
        <w:ind w:left="2520"/>
        <w:rPr>
          <w:ins w:id="89" w:author="trainingmum" w:date="2015-02-19T22:18:00Z"/>
          <w:rFonts w:ascii="Arial" w:hAnsi="Arial" w:cs="Arial"/>
          <w:sz w:val="24"/>
          <w:szCs w:val="24"/>
        </w:rPr>
        <w:pPrChange w:id="90" w:author="trainingmum" w:date="2015-02-19T22:18:00Z">
          <w:pPr>
            <w:pStyle w:val="ListParagraph"/>
            <w:ind w:left="900"/>
          </w:pPr>
        </w:pPrChange>
      </w:pPr>
      <w:ins w:id="91" w:author="trainingmum" w:date="2015-02-19T22:18:00Z">
        <w:r>
          <w:rPr>
            <w:rFonts w:ascii="Arial" w:hAnsi="Arial" w:cs="Arial"/>
            <w:sz w:val="24"/>
            <w:szCs w:val="24"/>
          </w:rPr>
          <w:t>In order to update multiple documents</w:t>
        </w:r>
        <w:proofErr w:type="gramStart"/>
        <w:r>
          <w:rPr>
            <w:rFonts w:ascii="Arial" w:hAnsi="Arial" w:cs="Arial"/>
            <w:sz w:val="24"/>
            <w:szCs w:val="24"/>
          </w:rPr>
          <w:t>,  set</w:t>
        </w:r>
        <w:proofErr w:type="gramEnd"/>
        <w:r>
          <w:rPr>
            <w:rFonts w:ascii="Arial" w:hAnsi="Arial" w:cs="Arial"/>
            <w:sz w:val="24"/>
            <w:szCs w:val="24"/>
          </w:rPr>
          <w:t xml:space="preserve"> the update multi option to true.</w:t>
        </w:r>
      </w:ins>
    </w:p>
    <w:p w:rsidR="00582053" w:rsidRDefault="00582053" w:rsidP="00582053">
      <w:pPr>
        <w:pStyle w:val="ListParagraph"/>
        <w:ind w:left="2520"/>
        <w:rPr>
          <w:ins w:id="92" w:author="trainingmum" w:date="2015-02-19T22:18:00Z"/>
          <w:rFonts w:ascii="Arial" w:hAnsi="Arial" w:cs="Arial"/>
          <w:sz w:val="24"/>
          <w:szCs w:val="24"/>
        </w:rPr>
        <w:pPrChange w:id="93" w:author="trainingmum" w:date="2015-02-19T22:18:00Z">
          <w:pPr>
            <w:pStyle w:val="ListParagraph"/>
            <w:ind w:left="900"/>
          </w:pPr>
        </w:pPrChange>
      </w:pPr>
    </w:p>
    <w:p w:rsidR="00582053" w:rsidRPr="00582053" w:rsidDel="00582053" w:rsidRDefault="00582053" w:rsidP="00582053">
      <w:pPr>
        <w:pStyle w:val="ListParagraph"/>
        <w:numPr>
          <w:ilvl w:val="0"/>
          <w:numId w:val="24"/>
        </w:numPr>
        <w:rPr>
          <w:del w:id="94" w:author="trainingmum" w:date="2015-02-19T22:20:00Z"/>
          <w:rFonts w:ascii="Arial" w:hAnsi="Arial" w:cs="Arial"/>
          <w:sz w:val="24"/>
          <w:szCs w:val="24"/>
          <w:rPrChange w:id="95" w:author="trainingmum" w:date="2015-02-19T22:19:00Z">
            <w:rPr>
              <w:del w:id="96" w:author="trainingmum" w:date="2015-02-19T22:20:00Z"/>
            </w:rPr>
          </w:rPrChange>
        </w:rPr>
        <w:pPrChange w:id="97" w:author="trainingmum" w:date="2015-02-19T22:20:00Z">
          <w:pPr>
            <w:pStyle w:val="ListParagraph"/>
            <w:ind w:left="900"/>
          </w:pPr>
        </w:pPrChange>
      </w:pPr>
      <w:ins w:id="98" w:author="trainingmum" w:date="2015-02-19T22:19:00Z">
        <w:r>
          <w:rPr>
            <w:rFonts w:ascii="Arial" w:hAnsi="Arial" w:cs="Arial"/>
            <w:sz w:val="24"/>
            <w:szCs w:val="24"/>
          </w:rPr>
          <w:t xml:space="preserve">The BSON document size is currently limited to 16MB. Further than that, </w:t>
        </w:r>
        <w:proofErr w:type="spellStart"/>
        <w:r>
          <w:rPr>
            <w:rFonts w:ascii="Arial" w:hAnsi="Arial" w:cs="Arial"/>
            <w:sz w:val="24"/>
            <w:szCs w:val="24"/>
          </w:rPr>
          <w:t>GridFS</w:t>
        </w:r>
        <w:proofErr w:type="spellEnd"/>
        <w:r>
          <w:rPr>
            <w:rFonts w:ascii="Arial" w:hAnsi="Arial" w:cs="Arial"/>
            <w:sz w:val="24"/>
            <w:szCs w:val="24"/>
          </w:rPr>
          <w:t xml:space="preserve"> should be used.</w:t>
        </w:r>
      </w:ins>
      <w:ins w:id="99" w:author="trainingmum" w:date="2015-02-19T22:20:00Z">
        <w:r w:rsidRPr="00582053" w:rsidDel="00582053">
          <w:rPr>
            <w:rFonts w:ascii="Arial" w:hAnsi="Arial" w:cs="Arial"/>
            <w:sz w:val="24"/>
            <w:szCs w:val="24"/>
            <w:rPrChange w:id="100" w:author="trainingmum" w:date="2015-02-19T22:19:00Z">
              <w:rPr>
                <w:rFonts w:ascii="Arial" w:hAnsi="Arial" w:cs="Arial"/>
                <w:sz w:val="24"/>
                <w:szCs w:val="24"/>
              </w:rPr>
            </w:rPrChange>
          </w:rPr>
          <w:t xml:space="preserve"> </w:t>
        </w:r>
      </w:ins>
    </w:p>
    <w:p w:rsidR="00B760DB" w:rsidRDefault="00B760DB" w:rsidP="00582053">
      <w:pPr>
        <w:pStyle w:val="ListParagraph"/>
        <w:numPr>
          <w:ilvl w:val="0"/>
          <w:numId w:val="24"/>
        </w:numPr>
        <w:rPr>
          <w:rFonts w:ascii="Arial" w:hAnsi="Arial" w:cs="Arial"/>
          <w:sz w:val="24"/>
          <w:szCs w:val="24"/>
        </w:rPr>
        <w:pPrChange w:id="101" w:author="trainingmum" w:date="2015-02-19T22:20:00Z">
          <w:pPr>
            <w:pStyle w:val="ListParagraph"/>
            <w:ind w:left="900"/>
          </w:pPr>
        </w:pPrChange>
      </w:pPr>
    </w:p>
    <w:p w:rsidR="00B760DB" w:rsidDel="00582053" w:rsidRDefault="00B760DB" w:rsidP="00363843">
      <w:pPr>
        <w:pStyle w:val="ListParagraph"/>
        <w:ind w:left="900"/>
        <w:rPr>
          <w:del w:id="102" w:author="trainingmum" w:date="2015-02-19T22:20:00Z"/>
          <w:rFonts w:ascii="Arial" w:hAnsi="Arial" w:cs="Arial"/>
          <w:sz w:val="24"/>
          <w:szCs w:val="24"/>
        </w:rPr>
      </w:pPr>
    </w:p>
    <w:p w:rsidR="00582053" w:rsidRPr="00582053" w:rsidRDefault="00582053" w:rsidP="00582053">
      <w:pPr>
        <w:rPr>
          <w:rFonts w:ascii="Arial" w:hAnsi="Arial" w:cs="Arial"/>
          <w:sz w:val="24"/>
          <w:szCs w:val="24"/>
          <w:rPrChange w:id="103" w:author="trainingmum" w:date="2015-02-19T22:20:00Z">
            <w:rPr/>
          </w:rPrChange>
        </w:rPr>
        <w:pPrChange w:id="104" w:author="trainingmum" w:date="2015-02-19T22:20:00Z">
          <w:pPr>
            <w:pStyle w:val="ListParagraph"/>
            <w:ind w:left="900"/>
          </w:pPr>
        </w:pPrChange>
      </w:pPr>
    </w:p>
    <w:p w:rsidR="00B760DB" w:rsidRDefault="00582053" w:rsidP="00582053">
      <w:pPr>
        <w:pStyle w:val="ListParagraph"/>
        <w:numPr>
          <w:ilvl w:val="0"/>
          <w:numId w:val="21"/>
        </w:numPr>
        <w:rPr>
          <w:ins w:id="105" w:author="trainingmum" w:date="2015-02-19T22:26:00Z"/>
          <w:rFonts w:ascii="Arial" w:hAnsi="Arial" w:cs="Arial"/>
          <w:sz w:val="24"/>
          <w:szCs w:val="24"/>
        </w:rPr>
        <w:pPrChange w:id="106" w:author="trainingmum" w:date="2015-02-19T22:20:00Z">
          <w:pPr>
            <w:pStyle w:val="ListParagraph"/>
            <w:ind w:left="900"/>
          </w:pPr>
        </w:pPrChange>
      </w:pPr>
      <w:ins w:id="107" w:author="trainingmum" w:date="2015-02-19T22:21:00Z">
        <w:r>
          <w:rPr>
            <w:rFonts w:ascii="Arial" w:hAnsi="Arial" w:cs="Arial"/>
            <w:sz w:val="24"/>
            <w:szCs w:val="24"/>
          </w:rPr>
          <w:t>Replica Set Considerations</w:t>
        </w:r>
      </w:ins>
    </w:p>
    <w:p w:rsidR="000E4683" w:rsidRDefault="000E4683" w:rsidP="000E4683">
      <w:pPr>
        <w:pStyle w:val="ListParagraph"/>
        <w:ind w:left="1620"/>
        <w:rPr>
          <w:ins w:id="108" w:author="trainingmum" w:date="2015-02-19T22:26:00Z"/>
          <w:rFonts w:ascii="Arial" w:hAnsi="Arial" w:cs="Arial"/>
          <w:sz w:val="24"/>
          <w:szCs w:val="24"/>
        </w:rPr>
        <w:pPrChange w:id="109" w:author="trainingmum" w:date="2015-02-19T22:26:00Z">
          <w:pPr>
            <w:pStyle w:val="ListParagraph"/>
            <w:ind w:left="900"/>
          </w:pPr>
        </w:pPrChange>
      </w:pPr>
    </w:p>
    <w:p w:rsidR="000E4683" w:rsidRDefault="000E4683" w:rsidP="000E4683">
      <w:pPr>
        <w:pStyle w:val="ListParagraph"/>
        <w:numPr>
          <w:ilvl w:val="0"/>
          <w:numId w:val="26"/>
        </w:numPr>
        <w:rPr>
          <w:ins w:id="110" w:author="trainingmum" w:date="2015-02-19T22:26:00Z"/>
          <w:rFonts w:ascii="Arial" w:hAnsi="Arial" w:cs="Arial"/>
          <w:sz w:val="24"/>
          <w:szCs w:val="24"/>
        </w:rPr>
      </w:pPr>
      <w:ins w:id="111" w:author="trainingmum" w:date="2015-02-19T22:26:00Z">
        <w:r>
          <w:rPr>
            <w:rFonts w:ascii="Arial" w:hAnsi="Arial" w:cs="Arial"/>
            <w:sz w:val="24"/>
            <w:szCs w:val="24"/>
          </w:rPr>
          <w:t>Use an odd number of Replica Set Members</w:t>
        </w:r>
      </w:ins>
    </w:p>
    <w:p w:rsidR="000E4683" w:rsidRDefault="000E4683" w:rsidP="000E4683">
      <w:pPr>
        <w:pStyle w:val="ListParagraph"/>
        <w:ind w:left="2520"/>
        <w:rPr>
          <w:ins w:id="112" w:author="trainingmum" w:date="2015-02-19T22:26:00Z"/>
          <w:rFonts w:ascii="Arial" w:hAnsi="Arial" w:cs="Arial"/>
          <w:sz w:val="24"/>
          <w:szCs w:val="24"/>
        </w:rPr>
      </w:pPr>
      <w:ins w:id="113" w:author="trainingmum" w:date="2015-02-19T22:26:00Z">
        <w:r>
          <w:rPr>
            <w:rFonts w:ascii="Arial" w:hAnsi="Arial" w:cs="Arial"/>
            <w:sz w:val="24"/>
            <w:szCs w:val="24"/>
          </w:rPr>
          <w:t>Replica sets perform consensus election. To ensure a proper vote, keep odd number of replica sets</w:t>
        </w:r>
      </w:ins>
    </w:p>
    <w:p w:rsidR="000E4683" w:rsidRDefault="000E4683" w:rsidP="000E4683">
      <w:pPr>
        <w:pStyle w:val="ListParagraph"/>
        <w:ind w:left="2520"/>
        <w:rPr>
          <w:ins w:id="114" w:author="trainingmum" w:date="2015-02-19T22:26:00Z"/>
          <w:rFonts w:ascii="Arial" w:hAnsi="Arial" w:cs="Arial"/>
          <w:sz w:val="24"/>
          <w:szCs w:val="24"/>
        </w:rPr>
      </w:pPr>
    </w:p>
    <w:p w:rsidR="000E4683" w:rsidRDefault="000E4683" w:rsidP="000E4683">
      <w:pPr>
        <w:pStyle w:val="ListParagraph"/>
        <w:numPr>
          <w:ilvl w:val="0"/>
          <w:numId w:val="26"/>
        </w:numPr>
        <w:rPr>
          <w:ins w:id="115" w:author="trainingmum" w:date="2015-02-19T22:26:00Z"/>
          <w:rFonts w:ascii="Arial" w:hAnsi="Arial" w:cs="Arial"/>
          <w:sz w:val="24"/>
          <w:szCs w:val="24"/>
        </w:rPr>
      </w:pPr>
      <w:ins w:id="116" w:author="trainingmum" w:date="2015-02-19T22:26:00Z">
        <w:r>
          <w:rPr>
            <w:rFonts w:ascii="Arial" w:hAnsi="Arial" w:cs="Arial"/>
            <w:sz w:val="24"/>
            <w:szCs w:val="24"/>
          </w:rPr>
          <w:t>Keep replica set members up to date</w:t>
        </w:r>
      </w:ins>
    </w:p>
    <w:p w:rsidR="000E4683" w:rsidRDefault="000E4683" w:rsidP="000E4683">
      <w:pPr>
        <w:pStyle w:val="ListParagraph"/>
        <w:ind w:left="2520"/>
        <w:rPr>
          <w:ins w:id="117" w:author="trainingmum" w:date="2015-02-19T22:26:00Z"/>
          <w:rFonts w:ascii="Arial" w:hAnsi="Arial" w:cs="Arial"/>
          <w:sz w:val="24"/>
          <w:szCs w:val="24"/>
        </w:rPr>
      </w:pPr>
      <w:proofErr w:type="spellStart"/>
      <w:ins w:id="118" w:author="trainingmum" w:date="2015-02-19T22:26:00Z">
        <w:r>
          <w:rPr>
            <w:rFonts w:ascii="Arial" w:hAnsi="Arial" w:cs="Arial"/>
            <w:sz w:val="24"/>
            <w:szCs w:val="24"/>
          </w:rPr>
          <w:t>MongoDB</w:t>
        </w:r>
        <w:proofErr w:type="spellEnd"/>
        <w:r>
          <w:rPr>
            <w:rFonts w:ascii="Arial" w:hAnsi="Arial" w:cs="Arial"/>
            <w:sz w:val="24"/>
            <w:szCs w:val="24"/>
          </w:rPr>
          <w:t xml:space="preserve"> replica sets support Automatic Failover. It is important for the </w:t>
        </w:r>
        <w:proofErr w:type="spellStart"/>
        <w:r>
          <w:rPr>
            <w:rFonts w:ascii="Arial" w:hAnsi="Arial" w:cs="Arial"/>
            <w:sz w:val="24"/>
            <w:szCs w:val="24"/>
          </w:rPr>
          <w:t>secondaries</w:t>
        </w:r>
        <w:proofErr w:type="spellEnd"/>
        <w:r>
          <w:rPr>
            <w:rFonts w:ascii="Arial" w:hAnsi="Arial" w:cs="Arial"/>
            <w:sz w:val="24"/>
            <w:szCs w:val="24"/>
          </w:rPr>
          <w:t xml:space="preserve"> to be up to date. </w:t>
        </w:r>
      </w:ins>
    </w:p>
    <w:p w:rsidR="000E4683" w:rsidRDefault="000E4683" w:rsidP="000E4683">
      <w:pPr>
        <w:pStyle w:val="ListParagraph"/>
        <w:numPr>
          <w:ilvl w:val="2"/>
          <w:numId w:val="18"/>
        </w:numPr>
        <w:rPr>
          <w:ins w:id="119" w:author="trainingmum" w:date="2015-02-19T22:26:00Z"/>
          <w:rFonts w:ascii="Arial" w:hAnsi="Arial" w:cs="Arial"/>
          <w:sz w:val="24"/>
          <w:szCs w:val="24"/>
        </w:rPr>
      </w:pPr>
      <w:ins w:id="120" w:author="trainingmum" w:date="2015-02-19T22:26:00Z">
        <w:r>
          <w:rPr>
            <w:rFonts w:ascii="Arial" w:hAnsi="Arial" w:cs="Arial"/>
            <w:sz w:val="24"/>
            <w:szCs w:val="24"/>
          </w:rPr>
          <w:t>Use monitoring tools to alert for lag events</w:t>
        </w:r>
      </w:ins>
    </w:p>
    <w:p w:rsidR="000E4683" w:rsidRDefault="000E4683" w:rsidP="000E4683">
      <w:pPr>
        <w:pStyle w:val="ListParagraph"/>
        <w:numPr>
          <w:ilvl w:val="2"/>
          <w:numId w:val="18"/>
        </w:numPr>
        <w:rPr>
          <w:ins w:id="121" w:author="trainingmum" w:date="2015-02-19T22:26:00Z"/>
          <w:rFonts w:ascii="Arial" w:hAnsi="Arial" w:cs="Arial"/>
          <w:sz w:val="24"/>
          <w:szCs w:val="24"/>
        </w:rPr>
      </w:pPr>
      <w:ins w:id="122" w:author="trainingmum" w:date="2015-02-19T22:26:00Z">
        <w:r>
          <w:rPr>
            <w:rFonts w:ascii="Arial" w:hAnsi="Arial" w:cs="Arial"/>
            <w:sz w:val="24"/>
            <w:szCs w:val="24"/>
          </w:rPr>
          <w:t>Specify appropriate write concern</w:t>
        </w:r>
      </w:ins>
    </w:p>
    <w:p w:rsidR="000E4683" w:rsidRPr="000E4683" w:rsidRDefault="000E4683" w:rsidP="000E4683">
      <w:pPr>
        <w:ind w:left="2160"/>
        <w:rPr>
          <w:ins w:id="123" w:author="trainingmum" w:date="2015-02-19T22:26:00Z"/>
          <w:rFonts w:ascii="Arial" w:hAnsi="Arial" w:cs="Arial"/>
          <w:sz w:val="24"/>
          <w:szCs w:val="24"/>
          <w:rPrChange w:id="124" w:author="trainingmum" w:date="2015-02-19T22:26:00Z">
            <w:rPr>
              <w:ins w:id="125" w:author="trainingmum" w:date="2015-02-19T22:26:00Z"/>
            </w:rPr>
          </w:rPrChange>
        </w:rPr>
        <w:pPrChange w:id="126" w:author="trainingmum" w:date="2015-02-19T22:26:00Z">
          <w:pPr>
            <w:pStyle w:val="ListParagraph"/>
            <w:ind w:left="900"/>
          </w:pPr>
        </w:pPrChange>
      </w:pPr>
    </w:p>
    <w:p w:rsidR="000E4683" w:rsidRDefault="000E4683" w:rsidP="00582053">
      <w:pPr>
        <w:pStyle w:val="ListParagraph"/>
        <w:numPr>
          <w:ilvl w:val="0"/>
          <w:numId w:val="21"/>
        </w:numPr>
        <w:rPr>
          <w:ins w:id="127" w:author="trainingmum" w:date="2015-02-19T22:27:00Z"/>
          <w:rFonts w:ascii="Arial" w:hAnsi="Arial" w:cs="Arial"/>
          <w:sz w:val="24"/>
          <w:szCs w:val="24"/>
        </w:rPr>
        <w:pPrChange w:id="128" w:author="trainingmum" w:date="2015-02-19T22:20:00Z">
          <w:pPr>
            <w:pStyle w:val="ListParagraph"/>
            <w:ind w:left="900"/>
          </w:pPr>
        </w:pPrChange>
      </w:pPr>
      <w:proofErr w:type="spellStart"/>
      <w:ins w:id="129" w:author="trainingmum" w:date="2015-02-19T22:26:00Z">
        <w:r>
          <w:rPr>
            <w:rFonts w:ascii="Arial" w:hAnsi="Arial" w:cs="Arial"/>
            <w:sz w:val="24"/>
            <w:szCs w:val="24"/>
          </w:rPr>
          <w:t>Sharding</w:t>
        </w:r>
        <w:proofErr w:type="spellEnd"/>
        <w:r>
          <w:rPr>
            <w:rFonts w:ascii="Arial" w:hAnsi="Arial" w:cs="Arial"/>
            <w:sz w:val="24"/>
            <w:szCs w:val="24"/>
          </w:rPr>
          <w:t xml:space="preserve"> Considerations</w:t>
        </w:r>
      </w:ins>
    </w:p>
    <w:p w:rsidR="00BF0516" w:rsidRDefault="00BF0516" w:rsidP="00BF0516">
      <w:pPr>
        <w:ind w:left="1620"/>
        <w:rPr>
          <w:ins w:id="130" w:author="trainingmum" w:date="2015-02-19T22:27:00Z"/>
          <w:rFonts w:ascii="Arial" w:hAnsi="Arial" w:cs="Arial"/>
          <w:sz w:val="24"/>
          <w:szCs w:val="24"/>
        </w:rPr>
        <w:pPrChange w:id="131" w:author="trainingmum" w:date="2015-02-19T22:27:00Z">
          <w:pPr>
            <w:pStyle w:val="ListParagraph"/>
            <w:ind w:left="900"/>
          </w:pPr>
        </w:pPrChange>
      </w:pPr>
      <w:ins w:id="132" w:author="trainingmum" w:date="2015-02-19T22:27:00Z">
        <w:r>
          <w:rPr>
            <w:rFonts w:ascii="Arial" w:hAnsi="Arial" w:cs="Arial"/>
            <w:sz w:val="24"/>
            <w:szCs w:val="24"/>
          </w:rPr>
          <w:t xml:space="preserve">Consider the following points for </w:t>
        </w:r>
        <w:proofErr w:type="spellStart"/>
        <w:r>
          <w:rPr>
            <w:rFonts w:ascii="Arial" w:hAnsi="Arial" w:cs="Arial"/>
            <w:sz w:val="24"/>
            <w:szCs w:val="24"/>
          </w:rPr>
          <w:t>sharding</w:t>
        </w:r>
        <w:proofErr w:type="spellEnd"/>
        <w:r>
          <w:rPr>
            <w:rFonts w:ascii="Arial" w:hAnsi="Arial" w:cs="Arial"/>
            <w:sz w:val="24"/>
            <w:szCs w:val="24"/>
          </w:rPr>
          <w:t>:</w:t>
        </w:r>
        <w:bookmarkStart w:id="133" w:name="_GoBack"/>
        <w:bookmarkEnd w:id="133"/>
      </w:ins>
    </w:p>
    <w:p w:rsidR="00BF0516" w:rsidRDefault="00BF0516" w:rsidP="00BF0516">
      <w:pPr>
        <w:pStyle w:val="ListParagraph"/>
        <w:numPr>
          <w:ilvl w:val="0"/>
          <w:numId w:val="9"/>
        </w:numPr>
        <w:rPr>
          <w:ins w:id="134" w:author="trainingmum" w:date="2015-02-19T22:28:00Z"/>
          <w:rFonts w:ascii="Arial" w:hAnsi="Arial" w:cs="Arial"/>
          <w:sz w:val="24"/>
          <w:szCs w:val="24"/>
        </w:rPr>
        <w:pPrChange w:id="135" w:author="trainingmum" w:date="2015-02-19T22:28:00Z">
          <w:pPr>
            <w:pStyle w:val="ListParagraph"/>
            <w:ind w:left="900"/>
          </w:pPr>
        </w:pPrChange>
      </w:pPr>
      <w:ins w:id="136" w:author="trainingmum" w:date="2015-02-19T22:28:00Z">
        <w:r>
          <w:rPr>
            <w:rFonts w:ascii="Arial" w:hAnsi="Arial" w:cs="Arial"/>
            <w:sz w:val="24"/>
            <w:szCs w:val="24"/>
          </w:rPr>
          <w:t xml:space="preserve">Shard Keys have to be picked carefully. The shard key cannot be changed for an already </w:t>
        </w:r>
        <w:proofErr w:type="spellStart"/>
        <w:r>
          <w:rPr>
            <w:rFonts w:ascii="Arial" w:hAnsi="Arial" w:cs="Arial"/>
            <w:sz w:val="24"/>
            <w:szCs w:val="24"/>
          </w:rPr>
          <w:t>sharded</w:t>
        </w:r>
        <w:proofErr w:type="spellEnd"/>
        <w:r>
          <w:rPr>
            <w:rFonts w:ascii="Arial" w:hAnsi="Arial" w:cs="Arial"/>
            <w:sz w:val="24"/>
            <w:szCs w:val="24"/>
          </w:rPr>
          <w:t xml:space="preserve"> database.</w:t>
        </w:r>
      </w:ins>
    </w:p>
    <w:p w:rsidR="00BF0516" w:rsidRDefault="00BF0516" w:rsidP="00BF0516">
      <w:pPr>
        <w:pStyle w:val="ListParagraph"/>
        <w:numPr>
          <w:ilvl w:val="0"/>
          <w:numId w:val="9"/>
        </w:numPr>
        <w:rPr>
          <w:ins w:id="137" w:author="trainingmum" w:date="2015-02-19T22:29:00Z"/>
          <w:rFonts w:ascii="Arial" w:hAnsi="Arial" w:cs="Arial"/>
          <w:sz w:val="24"/>
          <w:szCs w:val="24"/>
        </w:rPr>
        <w:pPrChange w:id="138" w:author="trainingmum" w:date="2015-02-19T22:28:00Z">
          <w:pPr>
            <w:pStyle w:val="ListParagraph"/>
            <w:ind w:left="900"/>
          </w:pPr>
        </w:pPrChange>
      </w:pPr>
      <w:ins w:id="139" w:author="trainingmum" w:date="2015-02-19T22:29:00Z">
        <w:r w:rsidRPr="00BF0516">
          <w:rPr>
            <w:rFonts w:ascii="Arial" w:hAnsi="Arial" w:cs="Arial"/>
            <w:sz w:val="24"/>
            <w:szCs w:val="24"/>
          </w:rPr>
          <w:t xml:space="preserve">To shard large amounts of data, create a new empty </w:t>
        </w:r>
        <w:proofErr w:type="spellStart"/>
        <w:r w:rsidRPr="00BF0516">
          <w:rPr>
            <w:rFonts w:ascii="Arial" w:hAnsi="Arial" w:cs="Arial"/>
            <w:sz w:val="24"/>
            <w:szCs w:val="24"/>
          </w:rPr>
          <w:t>sharded</w:t>
        </w:r>
        <w:proofErr w:type="spellEnd"/>
        <w:r w:rsidRPr="00BF0516">
          <w:rPr>
            <w:rFonts w:ascii="Arial" w:hAnsi="Arial" w:cs="Arial"/>
            <w:sz w:val="24"/>
            <w:szCs w:val="24"/>
          </w:rPr>
          <w:t xml:space="preserve"> collection, and ingest the data from the source collection using an application level import operation.</w:t>
        </w:r>
      </w:ins>
    </w:p>
    <w:p w:rsidR="00BF0516" w:rsidRPr="00BF0516" w:rsidRDefault="00BF0516" w:rsidP="00BF0516">
      <w:pPr>
        <w:pStyle w:val="ListParagraph"/>
        <w:ind w:left="2160"/>
        <w:rPr>
          <w:ins w:id="140" w:author="trainingmum" w:date="2015-02-19T22:26:00Z"/>
          <w:rFonts w:ascii="Arial" w:hAnsi="Arial" w:cs="Arial"/>
          <w:sz w:val="24"/>
          <w:szCs w:val="24"/>
          <w:rPrChange w:id="141" w:author="trainingmum" w:date="2015-02-19T22:28:00Z">
            <w:rPr>
              <w:ins w:id="142" w:author="trainingmum" w:date="2015-02-19T22:26:00Z"/>
            </w:rPr>
          </w:rPrChange>
        </w:rPr>
        <w:pPrChange w:id="143" w:author="trainingmum" w:date="2015-02-19T22:29:00Z">
          <w:pPr>
            <w:pStyle w:val="ListParagraph"/>
            <w:ind w:left="900"/>
          </w:pPr>
        </w:pPrChange>
      </w:pPr>
    </w:p>
    <w:p w:rsidR="000E4683" w:rsidRDefault="00BF0516" w:rsidP="00582053">
      <w:pPr>
        <w:pStyle w:val="ListParagraph"/>
        <w:numPr>
          <w:ilvl w:val="0"/>
          <w:numId w:val="21"/>
        </w:numPr>
        <w:rPr>
          <w:ins w:id="144" w:author="trainingmum" w:date="2015-02-19T22:29:00Z"/>
          <w:rFonts w:ascii="Arial" w:hAnsi="Arial" w:cs="Arial"/>
          <w:sz w:val="24"/>
          <w:szCs w:val="24"/>
        </w:rPr>
        <w:pPrChange w:id="145" w:author="trainingmum" w:date="2015-02-19T22:20:00Z">
          <w:pPr>
            <w:pStyle w:val="ListParagraph"/>
            <w:ind w:left="900"/>
          </w:pPr>
        </w:pPrChange>
      </w:pPr>
      <w:ins w:id="146" w:author="trainingmum" w:date="2015-02-19T22:29:00Z">
        <w:r>
          <w:rPr>
            <w:rFonts w:ascii="Arial" w:hAnsi="Arial" w:cs="Arial"/>
            <w:sz w:val="24"/>
            <w:szCs w:val="24"/>
          </w:rPr>
          <w:t>Analyze Performance</w:t>
        </w:r>
      </w:ins>
    </w:p>
    <w:p w:rsidR="00BF0516" w:rsidRDefault="00BF0516" w:rsidP="00BF0516">
      <w:pPr>
        <w:pStyle w:val="ListParagraph"/>
        <w:ind w:left="1620"/>
        <w:rPr>
          <w:ins w:id="147" w:author="trainingmum" w:date="2015-02-19T22:38:00Z"/>
          <w:rFonts w:ascii="Arial" w:hAnsi="Arial" w:cs="Arial"/>
          <w:sz w:val="24"/>
          <w:szCs w:val="24"/>
        </w:rPr>
        <w:pPrChange w:id="148" w:author="trainingmum" w:date="2015-02-19T22:29:00Z">
          <w:pPr>
            <w:pStyle w:val="ListParagraph"/>
            <w:ind w:left="900"/>
          </w:pPr>
        </w:pPrChange>
      </w:pPr>
      <w:ins w:id="149" w:author="trainingmum" w:date="2015-02-19T22:38:00Z">
        <w:r>
          <w:rPr>
            <w:rFonts w:ascii="Arial" w:hAnsi="Arial" w:cs="Arial"/>
            <w:sz w:val="24"/>
            <w:szCs w:val="24"/>
          </w:rPr>
          <w:t>Analysis of performance is necessary while running a database in production</w:t>
        </w:r>
      </w:ins>
    </w:p>
    <w:p w:rsidR="00BF0516" w:rsidRDefault="00BF0516" w:rsidP="00BF0516">
      <w:pPr>
        <w:pStyle w:val="ListParagraph"/>
        <w:ind w:left="1620"/>
        <w:rPr>
          <w:ins w:id="150" w:author="trainingmum" w:date="2015-02-19T22:39:00Z"/>
          <w:rFonts w:ascii="Arial" w:hAnsi="Arial" w:cs="Arial"/>
          <w:sz w:val="24"/>
          <w:szCs w:val="24"/>
        </w:rPr>
        <w:pPrChange w:id="151" w:author="trainingmum" w:date="2015-02-19T22:29:00Z">
          <w:pPr>
            <w:pStyle w:val="ListParagraph"/>
            <w:ind w:left="900"/>
          </w:pPr>
        </w:pPrChange>
      </w:pPr>
      <w:ins w:id="152" w:author="trainingmum" w:date="2015-02-19T22:39:00Z">
        <w:r>
          <w:rPr>
            <w:rFonts w:ascii="Arial" w:hAnsi="Arial" w:cs="Arial"/>
            <w:sz w:val="24"/>
            <w:szCs w:val="24"/>
          </w:rPr>
          <w:t>Consider the following things to monitor and analyze performance of the system.</w:t>
        </w:r>
      </w:ins>
    </w:p>
    <w:p w:rsidR="00BF0516" w:rsidRDefault="005B5DBA" w:rsidP="00BF0516">
      <w:pPr>
        <w:pStyle w:val="ListParagraph"/>
        <w:numPr>
          <w:ilvl w:val="0"/>
          <w:numId w:val="27"/>
        </w:numPr>
        <w:rPr>
          <w:ins w:id="153" w:author="trainingmum" w:date="2015-02-19T22:51:00Z"/>
          <w:rFonts w:ascii="Arial" w:hAnsi="Arial" w:cs="Arial"/>
          <w:sz w:val="24"/>
          <w:szCs w:val="24"/>
        </w:rPr>
        <w:pPrChange w:id="154" w:author="trainingmum" w:date="2015-02-19T22:39:00Z">
          <w:pPr>
            <w:pStyle w:val="ListParagraph"/>
            <w:ind w:left="900"/>
          </w:pPr>
        </w:pPrChange>
      </w:pPr>
      <w:ins w:id="155" w:author="trainingmum" w:date="2015-02-19T22:48:00Z">
        <w:r>
          <w:rPr>
            <w:rFonts w:ascii="Arial" w:hAnsi="Arial" w:cs="Arial"/>
            <w:sz w:val="24"/>
            <w:szCs w:val="24"/>
          </w:rPr>
          <w:t xml:space="preserve">Degraded performance of </w:t>
        </w:r>
        <w:proofErr w:type="spellStart"/>
        <w:r>
          <w:rPr>
            <w:rFonts w:ascii="Arial" w:hAnsi="Arial" w:cs="Arial"/>
            <w:sz w:val="24"/>
            <w:szCs w:val="24"/>
          </w:rPr>
          <w:t>MongoDB</w:t>
        </w:r>
        <w:proofErr w:type="spellEnd"/>
        <w:r>
          <w:rPr>
            <w:rFonts w:ascii="Arial" w:hAnsi="Arial" w:cs="Arial"/>
            <w:sz w:val="24"/>
            <w:szCs w:val="24"/>
          </w:rPr>
          <w:t xml:space="preserve"> is </w:t>
        </w:r>
      </w:ins>
      <w:ins w:id="156" w:author="trainingmum" w:date="2015-02-19T22:50:00Z">
        <w:r>
          <w:rPr>
            <w:rFonts w:ascii="Arial" w:hAnsi="Arial" w:cs="Arial"/>
            <w:sz w:val="24"/>
            <w:szCs w:val="24"/>
          </w:rPr>
          <w:t>a function of the relationship between quantity of data stored in the database</w:t>
        </w:r>
      </w:ins>
      <w:ins w:id="157" w:author="trainingmum" w:date="2015-02-19T22:51:00Z">
        <w:r>
          <w:rPr>
            <w:rFonts w:ascii="Arial" w:hAnsi="Arial" w:cs="Arial"/>
            <w:sz w:val="24"/>
            <w:szCs w:val="24"/>
          </w:rPr>
          <w:t>, the amount of system RAM, the number of connections to the database and the amount of time the database spends in locked state.</w:t>
        </w:r>
      </w:ins>
    </w:p>
    <w:p w:rsidR="005B5DBA" w:rsidRDefault="005B5DBA" w:rsidP="00BF0516">
      <w:pPr>
        <w:pStyle w:val="ListParagraph"/>
        <w:numPr>
          <w:ilvl w:val="0"/>
          <w:numId w:val="27"/>
        </w:numPr>
        <w:rPr>
          <w:ins w:id="158" w:author="trainingmum" w:date="2015-02-19T22:22:00Z"/>
          <w:rFonts w:ascii="Arial" w:hAnsi="Arial" w:cs="Arial"/>
          <w:sz w:val="24"/>
          <w:szCs w:val="24"/>
        </w:rPr>
        <w:pPrChange w:id="159" w:author="trainingmum" w:date="2015-02-19T22:39:00Z">
          <w:pPr>
            <w:pStyle w:val="ListParagraph"/>
            <w:ind w:left="900"/>
          </w:pPr>
        </w:pPrChange>
      </w:pPr>
    </w:p>
    <w:p w:rsidR="000E4683" w:rsidRDefault="000E4683" w:rsidP="000E4683">
      <w:pPr>
        <w:pStyle w:val="ListParagraph"/>
        <w:ind w:left="1620"/>
        <w:rPr>
          <w:ins w:id="160" w:author="trainingmum" w:date="2015-02-19T22:21:00Z"/>
          <w:rFonts w:ascii="Arial" w:hAnsi="Arial" w:cs="Arial"/>
          <w:sz w:val="24"/>
          <w:szCs w:val="24"/>
        </w:rPr>
        <w:pPrChange w:id="161" w:author="trainingmum" w:date="2015-02-19T22:22:00Z">
          <w:pPr>
            <w:pStyle w:val="ListParagraph"/>
            <w:ind w:left="900"/>
          </w:pPr>
        </w:pPrChange>
      </w:pPr>
    </w:p>
    <w:p w:rsidR="000E4683" w:rsidRPr="000E4683" w:rsidRDefault="000E4683" w:rsidP="000E4683">
      <w:pPr>
        <w:rPr>
          <w:ins w:id="162" w:author="trainingmum" w:date="2015-02-19T22:23:00Z"/>
          <w:rFonts w:ascii="Arial" w:hAnsi="Arial" w:cs="Arial"/>
          <w:sz w:val="24"/>
          <w:szCs w:val="24"/>
          <w:rPrChange w:id="163" w:author="trainingmum" w:date="2015-02-19T22:26:00Z">
            <w:rPr>
              <w:ins w:id="164" w:author="trainingmum" w:date="2015-02-19T22:23:00Z"/>
            </w:rPr>
          </w:rPrChange>
        </w:rPr>
        <w:pPrChange w:id="165" w:author="trainingmum" w:date="2015-02-19T22:26:00Z">
          <w:pPr>
            <w:pStyle w:val="ListParagraph"/>
            <w:ind w:left="900"/>
          </w:pPr>
        </w:pPrChange>
      </w:pPr>
    </w:p>
    <w:p w:rsidR="000E4683" w:rsidRPr="000E4683" w:rsidRDefault="000E4683" w:rsidP="000E4683">
      <w:pPr>
        <w:ind w:left="2880"/>
        <w:rPr>
          <w:rFonts w:ascii="Arial" w:hAnsi="Arial" w:cs="Arial"/>
          <w:sz w:val="24"/>
          <w:szCs w:val="24"/>
          <w:rPrChange w:id="166" w:author="trainingmum" w:date="2015-02-19T22:25:00Z">
            <w:rPr/>
          </w:rPrChange>
        </w:rPr>
        <w:pPrChange w:id="167" w:author="trainingmum" w:date="2015-02-19T22:25:00Z">
          <w:pPr>
            <w:pStyle w:val="ListParagraph"/>
            <w:ind w:left="900"/>
          </w:pPr>
        </w:pPrChange>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B760DB" w:rsidRDefault="00B760DB"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RDefault="00363843" w:rsidP="00363843">
      <w:pPr>
        <w:pStyle w:val="ListParagraph"/>
        <w:ind w:left="900"/>
        <w:rPr>
          <w:rFonts w:ascii="Arial" w:hAnsi="Arial" w:cs="Arial"/>
          <w:sz w:val="24"/>
          <w:szCs w:val="24"/>
        </w:rPr>
      </w:pPr>
    </w:p>
    <w:p w:rsidR="00363843" w:rsidDel="00BF0516" w:rsidRDefault="00363843" w:rsidP="00363843">
      <w:pPr>
        <w:pStyle w:val="ListParagraph"/>
        <w:ind w:left="900"/>
        <w:rPr>
          <w:del w:id="168" w:author="trainingmum" w:date="2015-02-19T22:27:00Z"/>
          <w:rFonts w:ascii="Arial" w:hAnsi="Arial" w:cs="Arial"/>
          <w:sz w:val="24"/>
          <w:szCs w:val="24"/>
        </w:rPr>
      </w:pPr>
    </w:p>
    <w:p w:rsidR="00363843" w:rsidRPr="00BF0516" w:rsidDel="00BF0516" w:rsidRDefault="00363843" w:rsidP="00BF0516">
      <w:pPr>
        <w:rPr>
          <w:del w:id="169" w:author="trainingmum" w:date="2015-02-19T22:27:00Z"/>
          <w:rFonts w:ascii="Arial" w:hAnsi="Arial" w:cs="Arial"/>
          <w:sz w:val="24"/>
          <w:szCs w:val="24"/>
          <w:rPrChange w:id="170" w:author="trainingmum" w:date="2015-02-19T22:27:00Z">
            <w:rPr>
              <w:del w:id="171" w:author="trainingmum" w:date="2015-02-19T22:27:00Z"/>
            </w:rPr>
          </w:rPrChange>
        </w:rPr>
        <w:pPrChange w:id="172" w:author="trainingmum" w:date="2015-02-19T22:27:00Z">
          <w:pPr>
            <w:pStyle w:val="ListParagraph"/>
            <w:ind w:left="900"/>
          </w:pPr>
        </w:pPrChange>
      </w:pPr>
    </w:p>
    <w:p w:rsidR="00363843" w:rsidDel="00BF0516" w:rsidRDefault="00363843" w:rsidP="00BF0516">
      <w:pPr>
        <w:rPr>
          <w:del w:id="173" w:author="trainingmum" w:date="2015-02-19T22:27:00Z"/>
        </w:rPr>
        <w:pPrChange w:id="174" w:author="trainingmum" w:date="2015-02-19T22:27:00Z">
          <w:pPr>
            <w:pStyle w:val="ListParagraph"/>
            <w:ind w:left="900"/>
          </w:pPr>
        </w:pPrChange>
      </w:pPr>
    </w:p>
    <w:p w:rsidR="00AE39D9" w:rsidRPr="00235EF4" w:rsidDel="00BF0516" w:rsidRDefault="00AE39D9" w:rsidP="00BF0516">
      <w:pPr>
        <w:rPr>
          <w:del w:id="175" w:author="trainingmum" w:date="2015-02-19T22:27:00Z"/>
          <w:b/>
        </w:rPr>
        <w:pPrChange w:id="176" w:author="trainingmum" w:date="2015-02-19T22:27:00Z">
          <w:pPr>
            <w:pStyle w:val="ListParagraph"/>
            <w:numPr>
              <w:numId w:val="18"/>
            </w:numPr>
            <w:ind w:left="1620" w:hanging="360"/>
          </w:pPr>
        </w:pPrChange>
      </w:pPr>
      <w:del w:id="177" w:author="trainingmum" w:date="2015-02-19T22:27:00Z">
        <w:r w:rsidRPr="00235EF4" w:rsidDel="00BF0516">
          <w:rPr>
            <w:b/>
          </w:rPr>
          <w:delText>Use Capped collections for fast reads and writes</w:delText>
        </w:r>
      </w:del>
    </w:p>
    <w:p w:rsidR="00AE39D9" w:rsidDel="00BF0516" w:rsidRDefault="00AE39D9" w:rsidP="00BF0516">
      <w:pPr>
        <w:rPr>
          <w:del w:id="178" w:author="trainingmum" w:date="2015-02-19T22:27:00Z"/>
        </w:rPr>
        <w:pPrChange w:id="179" w:author="trainingmum" w:date="2015-02-19T22:27:00Z">
          <w:pPr>
            <w:ind w:left="1620"/>
          </w:pPr>
        </w:pPrChange>
      </w:pPr>
    </w:p>
    <w:p w:rsidR="00AE39D9" w:rsidRPr="006115CB" w:rsidDel="00BF0516" w:rsidRDefault="00AE39D9" w:rsidP="00BF0516">
      <w:pPr>
        <w:rPr>
          <w:del w:id="180" w:author="trainingmum" w:date="2015-02-19T22:27:00Z"/>
        </w:rPr>
        <w:pPrChange w:id="181" w:author="trainingmum" w:date="2015-02-19T22:27:00Z">
          <w:pPr>
            <w:pStyle w:val="ListParagraph"/>
            <w:numPr>
              <w:ilvl w:val="1"/>
              <w:numId w:val="18"/>
            </w:numPr>
            <w:ind w:left="2340" w:hanging="360"/>
          </w:pPr>
        </w:pPrChange>
      </w:pPr>
    </w:p>
    <w:p w:rsidR="00AE39D9" w:rsidRPr="006115CB" w:rsidDel="00BF0516" w:rsidRDefault="00AE39D9" w:rsidP="00BF0516">
      <w:pPr>
        <w:rPr>
          <w:del w:id="182" w:author="trainingmum" w:date="2015-02-19T22:27:00Z"/>
        </w:rPr>
        <w:pPrChange w:id="183" w:author="trainingmum" w:date="2015-02-19T22:27:00Z">
          <w:pPr>
            <w:pStyle w:val="ListParagraph"/>
            <w:ind w:left="1260"/>
          </w:pPr>
        </w:pPrChange>
      </w:pPr>
    </w:p>
    <w:p w:rsidR="00033F47" w:rsidRPr="00033F47" w:rsidRDefault="00033F47" w:rsidP="00BF0516">
      <w:pPr>
        <w:pPrChange w:id="184" w:author="trainingmum" w:date="2015-02-19T22:27:00Z">
          <w:pPr>
            <w:pStyle w:val="ListParagraph"/>
            <w:ind w:left="1800"/>
          </w:pPr>
        </w:pPrChange>
      </w:pPr>
    </w:p>
    <w:sectPr w:rsidR="00033F47" w:rsidRPr="0003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ECB"/>
    <w:multiLevelType w:val="hybridMultilevel"/>
    <w:tmpl w:val="A3928DCE"/>
    <w:lvl w:ilvl="0" w:tplc="9008FB60">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325500C"/>
    <w:multiLevelType w:val="hybridMultilevel"/>
    <w:tmpl w:val="29807718"/>
    <w:lvl w:ilvl="0" w:tplc="3A900CFA">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03A9255F"/>
    <w:multiLevelType w:val="hybridMultilevel"/>
    <w:tmpl w:val="4C826CD4"/>
    <w:lvl w:ilvl="0" w:tplc="D3DC191A">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98F690A"/>
    <w:multiLevelType w:val="hybridMultilevel"/>
    <w:tmpl w:val="FFA280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091A54"/>
    <w:multiLevelType w:val="hybridMultilevel"/>
    <w:tmpl w:val="BBEA8D2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E40656E"/>
    <w:multiLevelType w:val="hybridMultilevel"/>
    <w:tmpl w:val="9612AA42"/>
    <w:lvl w:ilvl="0" w:tplc="D3BEC5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11C1D61"/>
    <w:multiLevelType w:val="hybridMultilevel"/>
    <w:tmpl w:val="AF4A36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2A60C13"/>
    <w:multiLevelType w:val="hybridMultilevel"/>
    <w:tmpl w:val="C972D304"/>
    <w:lvl w:ilvl="0" w:tplc="27425AF8">
      <w:start w:val="1"/>
      <w:numFmt w:val="decimal"/>
      <w:lvlText w:val="%1."/>
      <w:lvlJc w:val="left"/>
      <w:pPr>
        <w:ind w:left="1620" w:hanging="360"/>
      </w:pPr>
      <w:rPr>
        <w:rFonts w:hint="default"/>
        <w:b/>
      </w:rPr>
    </w:lvl>
    <w:lvl w:ilvl="1" w:tplc="04090019">
      <w:start w:val="1"/>
      <w:numFmt w:val="lowerLetter"/>
      <w:lvlText w:val="%2."/>
      <w:lvlJc w:val="left"/>
      <w:pPr>
        <w:ind w:left="2340" w:hanging="360"/>
      </w:pPr>
    </w:lvl>
    <w:lvl w:ilvl="2" w:tplc="FB0CBFE2">
      <w:start w:val="1"/>
      <w:numFmt w:val="decimal"/>
      <w:lvlText w:val="%3."/>
      <w:lvlJc w:val="left"/>
      <w:pPr>
        <w:ind w:left="3240" w:hanging="360"/>
      </w:pPr>
      <w:rPr>
        <w:rFonts w:hint="default"/>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176C3C36"/>
    <w:multiLevelType w:val="hybridMultilevel"/>
    <w:tmpl w:val="3DA2FDC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B69419A"/>
    <w:multiLevelType w:val="hybridMultilevel"/>
    <w:tmpl w:val="BF98A55E"/>
    <w:lvl w:ilvl="0" w:tplc="796C95B4">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1EEB604E"/>
    <w:multiLevelType w:val="hybridMultilevel"/>
    <w:tmpl w:val="9EAEFB96"/>
    <w:lvl w:ilvl="0" w:tplc="C40E03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06D2B68"/>
    <w:multiLevelType w:val="hybridMultilevel"/>
    <w:tmpl w:val="E02A5840"/>
    <w:lvl w:ilvl="0" w:tplc="9C8C26D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255144E3"/>
    <w:multiLevelType w:val="hybridMultilevel"/>
    <w:tmpl w:val="AAD67796"/>
    <w:lvl w:ilvl="0" w:tplc="537405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6887370"/>
    <w:multiLevelType w:val="hybridMultilevel"/>
    <w:tmpl w:val="B798BB0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7E30EE"/>
    <w:multiLevelType w:val="hybridMultilevel"/>
    <w:tmpl w:val="08A63BBC"/>
    <w:lvl w:ilvl="0" w:tplc="743A62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22032B1"/>
    <w:multiLevelType w:val="hybridMultilevel"/>
    <w:tmpl w:val="CC72BD20"/>
    <w:lvl w:ilvl="0" w:tplc="0A4AFCB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2BE5458"/>
    <w:multiLevelType w:val="hybridMultilevel"/>
    <w:tmpl w:val="AC827F2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352A5D29"/>
    <w:multiLevelType w:val="hybridMultilevel"/>
    <w:tmpl w:val="BE60E212"/>
    <w:lvl w:ilvl="0" w:tplc="6284E2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DFA50DD"/>
    <w:multiLevelType w:val="hybridMultilevel"/>
    <w:tmpl w:val="EC540BCA"/>
    <w:lvl w:ilvl="0" w:tplc="E774CC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5BD29D4"/>
    <w:multiLevelType w:val="hybridMultilevel"/>
    <w:tmpl w:val="D9E0F916"/>
    <w:lvl w:ilvl="0" w:tplc="30E8A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D4059D8"/>
    <w:multiLevelType w:val="hybridMultilevel"/>
    <w:tmpl w:val="FE964C96"/>
    <w:lvl w:ilvl="0" w:tplc="2ECA724A">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510E5150"/>
    <w:multiLevelType w:val="hybridMultilevel"/>
    <w:tmpl w:val="849A7A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1863542"/>
    <w:multiLevelType w:val="hybridMultilevel"/>
    <w:tmpl w:val="4FC6D580"/>
    <w:lvl w:ilvl="0" w:tplc="4E92CC84">
      <w:start w:val="1"/>
      <w:numFmt w:val="decimal"/>
      <w:lvlText w:val="%1."/>
      <w:lvlJc w:val="left"/>
      <w:pPr>
        <w:ind w:left="1260" w:hanging="360"/>
      </w:pPr>
      <w:rPr>
        <w:rFonts w:hint="default"/>
        <w:b/>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57FD4A3B"/>
    <w:multiLevelType w:val="hybridMultilevel"/>
    <w:tmpl w:val="6D4C8772"/>
    <w:lvl w:ilvl="0" w:tplc="4B5A24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60322246"/>
    <w:multiLevelType w:val="hybridMultilevel"/>
    <w:tmpl w:val="0764F926"/>
    <w:lvl w:ilvl="0" w:tplc="9DB4A8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EB319A7"/>
    <w:multiLevelType w:val="hybridMultilevel"/>
    <w:tmpl w:val="98C43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133E15"/>
    <w:multiLevelType w:val="hybridMultilevel"/>
    <w:tmpl w:val="C2421280"/>
    <w:lvl w:ilvl="0" w:tplc="FB020A3E">
      <w:start w:val="1"/>
      <w:numFmt w:val="decimal"/>
      <w:lvlText w:val="%1."/>
      <w:lvlJc w:val="left"/>
      <w:pPr>
        <w:ind w:left="1620" w:hanging="360"/>
      </w:pPr>
      <w:rPr>
        <w:rFonts w:hint="default"/>
        <w:b w:val="0"/>
      </w:rPr>
    </w:lvl>
    <w:lvl w:ilvl="1" w:tplc="3FAE4710">
      <w:start w:val="1"/>
      <w:numFmt w:val="lowerLetter"/>
      <w:lvlText w:val="%2."/>
      <w:lvlJc w:val="left"/>
      <w:pPr>
        <w:ind w:left="2340" w:hanging="360"/>
      </w:pPr>
      <w:rPr>
        <w:b w:val="0"/>
      </w:r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5"/>
  </w:num>
  <w:num w:numId="2">
    <w:abstractNumId w:val="13"/>
  </w:num>
  <w:num w:numId="3">
    <w:abstractNumId w:val="21"/>
  </w:num>
  <w:num w:numId="4">
    <w:abstractNumId w:val="23"/>
  </w:num>
  <w:num w:numId="5">
    <w:abstractNumId w:val="19"/>
  </w:num>
  <w:num w:numId="6">
    <w:abstractNumId w:val="15"/>
  </w:num>
  <w:num w:numId="7">
    <w:abstractNumId w:val="3"/>
  </w:num>
  <w:num w:numId="8">
    <w:abstractNumId w:val="16"/>
  </w:num>
  <w:num w:numId="9">
    <w:abstractNumId w:val="4"/>
  </w:num>
  <w:num w:numId="10">
    <w:abstractNumId w:val="10"/>
  </w:num>
  <w:num w:numId="11">
    <w:abstractNumId w:val="0"/>
  </w:num>
  <w:num w:numId="12">
    <w:abstractNumId w:val="18"/>
  </w:num>
  <w:num w:numId="13">
    <w:abstractNumId w:val="8"/>
  </w:num>
  <w:num w:numId="14">
    <w:abstractNumId w:val="6"/>
  </w:num>
  <w:num w:numId="15">
    <w:abstractNumId w:val="26"/>
  </w:num>
  <w:num w:numId="16">
    <w:abstractNumId w:val="20"/>
  </w:num>
  <w:num w:numId="17">
    <w:abstractNumId w:val="22"/>
  </w:num>
  <w:num w:numId="18">
    <w:abstractNumId w:val="7"/>
  </w:num>
  <w:num w:numId="19">
    <w:abstractNumId w:val="11"/>
  </w:num>
  <w:num w:numId="20">
    <w:abstractNumId w:val="24"/>
  </w:num>
  <w:num w:numId="21">
    <w:abstractNumId w:val="1"/>
  </w:num>
  <w:num w:numId="22">
    <w:abstractNumId w:val="2"/>
  </w:num>
  <w:num w:numId="23">
    <w:abstractNumId w:val="12"/>
  </w:num>
  <w:num w:numId="24">
    <w:abstractNumId w:val="5"/>
  </w:num>
  <w:num w:numId="25">
    <w:abstractNumId w:val="9"/>
  </w:num>
  <w:num w:numId="26">
    <w:abstractNumId w:val="1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47"/>
    <w:rsid w:val="00033F47"/>
    <w:rsid w:val="000E4683"/>
    <w:rsid w:val="001C0BD1"/>
    <w:rsid w:val="00201914"/>
    <w:rsid w:val="00235EF4"/>
    <w:rsid w:val="002779E2"/>
    <w:rsid w:val="00363843"/>
    <w:rsid w:val="0046494C"/>
    <w:rsid w:val="004A5133"/>
    <w:rsid w:val="004E3214"/>
    <w:rsid w:val="005602B0"/>
    <w:rsid w:val="00582053"/>
    <w:rsid w:val="00587C86"/>
    <w:rsid w:val="005A5325"/>
    <w:rsid w:val="005B5DBA"/>
    <w:rsid w:val="006115CB"/>
    <w:rsid w:val="0088300E"/>
    <w:rsid w:val="00933D51"/>
    <w:rsid w:val="00953C59"/>
    <w:rsid w:val="00962DDD"/>
    <w:rsid w:val="009A5D00"/>
    <w:rsid w:val="00AE39D9"/>
    <w:rsid w:val="00B27207"/>
    <w:rsid w:val="00B760DB"/>
    <w:rsid w:val="00BF0516"/>
    <w:rsid w:val="00C32834"/>
    <w:rsid w:val="00C35C0C"/>
    <w:rsid w:val="00CA0290"/>
    <w:rsid w:val="00D15841"/>
    <w:rsid w:val="00D62B40"/>
    <w:rsid w:val="00D650F4"/>
    <w:rsid w:val="00DA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47"/>
    <w:pPr>
      <w:ind w:left="720"/>
      <w:contextualSpacing/>
    </w:pPr>
  </w:style>
  <w:style w:type="paragraph" w:styleId="BalloonText">
    <w:name w:val="Balloon Text"/>
    <w:basedOn w:val="Normal"/>
    <w:link w:val="BalloonTextChar"/>
    <w:uiPriority w:val="99"/>
    <w:semiHidden/>
    <w:unhideWhenUsed/>
    <w:rsid w:val="0088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47"/>
    <w:pPr>
      <w:ind w:left="720"/>
      <w:contextualSpacing/>
    </w:pPr>
  </w:style>
  <w:style w:type="paragraph" w:styleId="BalloonText">
    <w:name w:val="Balloon Text"/>
    <w:basedOn w:val="Normal"/>
    <w:link w:val="BalloonTextChar"/>
    <w:uiPriority w:val="99"/>
    <w:semiHidden/>
    <w:unhideWhenUsed/>
    <w:rsid w:val="00883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1708">
      <w:bodyDiv w:val="1"/>
      <w:marLeft w:val="0"/>
      <w:marRight w:val="0"/>
      <w:marTop w:val="0"/>
      <w:marBottom w:val="0"/>
      <w:divBdr>
        <w:top w:val="none" w:sz="0" w:space="0" w:color="auto"/>
        <w:left w:val="none" w:sz="0" w:space="0" w:color="auto"/>
        <w:bottom w:val="none" w:sz="0" w:space="0" w:color="auto"/>
        <w:right w:val="none" w:sz="0" w:space="0" w:color="auto"/>
      </w:divBdr>
    </w:div>
    <w:div w:id="263608613">
      <w:bodyDiv w:val="1"/>
      <w:marLeft w:val="0"/>
      <w:marRight w:val="0"/>
      <w:marTop w:val="0"/>
      <w:marBottom w:val="0"/>
      <w:divBdr>
        <w:top w:val="none" w:sz="0" w:space="0" w:color="auto"/>
        <w:left w:val="none" w:sz="0" w:space="0" w:color="auto"/>
        <w:bottom w:val="none" w:sz="0" w:space="0" w:color="auto"/>
        <w:right w:val="none" w:sz="0" w:space="0" w:color="auto"/>
      </w:divBdr>
    </w:div>
    <w:div w:id="560943714">
      <w:bodyDiv w:val="1"/>
      <w:marLeft w:val="0"/>
      <w:marRight w:val="0"/>
      <w:marTop w:val="0"/>
      <w:marBottom w:val="0"/>
      <w:divBdr>
        <w:top w:val="none" w:sz="0" w:space="0" w:color="auto"/>
        <w:left w:val="none" w:sz="0" w:space="0" w:color="auto"/>
        <w:bottom w:val="none" w:sz="0" w:space="0" w:color="auto"/>
        <w:right w:val="none" w:sz="0" w:space="0" w:color="auto"/>
      </w:divBdr>
    </w:div>
    <w:div w:id="718166426">
      <w:bodyDiv w:val="1"/>
      <w:marLeft w:val="0"/>
      <w:marRight w:val="0"/>
      <w:marTop w:val="0"/>
      <w:marBottom w:val="0"/>
      <w:divBdr>
        <w:top w:val="none" w:sz="0" w:space="0" w:color="auto"/>
        <w:left w:val="none" w:sz="0" w:space="0" w:color="auto"/>
        <w:bottom w:val="none" w:sz="0" w:space="0" w:color="auto"/>
        <w:right w:val="none" w:sz="0" w:space="0" w:color="auto"/>
      </w:divBdr>
    </w:div>
    <w:div w:id="727728160">
      <w:bodyDiv w:val="1"/>
      <w:marLeft w:val="0"/>
      <w:marRight w:val="0"/>
      <w:marTop w:val="0"/>
      <w:marBottom w:val="0"/>
      <w:divBdr>
        <w:top w:val="none" w:sz="0" w:space="0" w:color="auto"/>
        <w:left w:val="none" w:sz="0" w:space="0" w:color="auto"/>
        <w:bottom w:val="none" w:sz="0" w:space="0" w:color="auto"/>
        <w:right w:val="none" w:sz="0" w:space="0" w:color="auto"/>
      </w:divBdr>
    </w:div>
    <w:div w:id="785192919">
      <w:bodyDiv w:val="1"/>
      <w:marLeft w:val="0"/>
      <w:marRight w:val="0"/>
      <w:marTop w:val="0"/>
      <w:marBottom w:val="0"/>
      <w:divBdr>
        <w:top w:val="none" w:sz="0" w:space="0" w:color="auto"/>
        <w:left w:val="none" w:sz="0" w:space="0" w:color="auto"/>
        <w:bottom w:val="none" w:sz="0" w:space="0" w:color="auto"/>
        <w:right w:val="none" w:sz="0" w:space="0" w:color="auto"/>
      </w:divBdr>
    </w:div>
    <w:div w:id="825245312">
      <w:bodyDiv w:val="1"/>
      <w:marLeft w:val="0"/>
      <w:marRight w:val="0"/>
      <w:marTop w:val="0"/>
      <w:marBottom w:val="0"/>
      <w:divBdr>
        <w:top w:val="none" w:sz="0" w:space="0" w:color="auto"/>
        <w:left w:val="none" w:sz="0" w:space="0" w:color="auto"/>
        <w:bottom w:val="none" w:sz="0" w:space="0" w:color="auto"/>
        <w:right w:val="none" w:sz="0" w:space="0" w:color="auto"/>
      </w:divBdr>
    </w:div>
    <w:div w:id="919098885">
      <w:bodyDiv w:val="1"/>
      <w:marLeft w:val="0"/>
      <w:marRight w:val="0"/>
      <w:marTop w:val="0"/>
      <w:marBottom w:val="0"/>
      <w:divBdr>
        <w:top w:val="none" w:sz="0" w:space="0" w:color="auto"/>
        <w:left w:val="none" w:sz="0" w:space="0" w:color="auto"/>
        <w:bottom w:val="none" w:sz="0" w:space="0" w:color="auto"/>
        <w:right w:val="none" w:sz="0" w:space="0" w:color="auto"/>
      </w:divBdr>
    </w:div>
    <w:div w:id="929049994">
      <w:bodyDiv w:val="1"/>
      <w:marLeft w:val="0"/>
      <w:marRight w:val="0"/>
      <w:marTop w:val="0"/>
      <w:marBottom w:val="0"/>
      <w:divBdr>
        <w:top w:val="none" w:sz="0" w:space="0" w:color="auto"/>
        <w:left w:val="none" w:sz="0" w:space="0" w:color="auto"/>
        <w:bottom w:val="none" w:sz="0" w:space="0" w:color="auto"/>
        <w:right w:val="none" w:sz="0" w:space="0" w:color="auto"/>
      </w:divBdr>
    </w:div>
    <w:div w:id="1330715285">
      <w:bodyDiv w:val="1"/>
      <w:marLeft w:val="0"/>
      <w:marRight w:val="0"/>
      <w:marTop w:val="0"/>
      <w:marBottom w:val="0"/>
      <w:divBdr>
        <w:top w:val="none" w:sz="0" w:space="0" w:color="auto"/>
        <w:left w:val="none" w:sz="0" w:space="0" w:color="auto"/>
        <w:bottom w:val="none" w:sz="0" w:space="0" w:color="auto"/>
        <w:right w:val="none" w:sz="0" w:space="0" w:color="auto"/>
      </w:divBdr>
    </w:div>
    <w:div w:id="1650596817">
      <w:bodyDiv w:val="1"/>
      <w:marLeft w:val="0"/>
      <w:marRight w:val="0"/>
      <w:marTop w:val="0"/>
      <w:marBottom w:val="0"/>
      <w:divBdr>
        <w:top w:val="none" w:sz="0" w:space="0" w:color="auto"/>
        <w:left w:val="none" w:sz="0" w:space="0" w:color="auto"/>
        <w:bottom w:val="none" w:sz="0" w:space="0" w:color="auto"/>
        <w:right w:val="none" w:sz="0" w:space="0" w:color="auto"/>
      </w:divBdr>
    </w:div>
    <w:div w:id="213814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trainingmum</dc:creator>
  <cp:lastModifiedBy>trainingmum</cp:lastModifiedBy>
  <cp:revision>15</cp:revision>
  <dcterms:created xsi:type="dcterms:W3CDTF">2015-02-18T16:00:00Z</dcterms:created>
  <dcterms:modified xsi:type="dcterms:W3CDTF">2015-02-19T17:23:00Z</dcterms:modified>
</cp:coreProperties>
</file>